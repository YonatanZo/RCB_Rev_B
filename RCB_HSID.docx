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79A0" w14:textId="04063E75" w:rsidR="00421DFE" w:rsidRDefault="00421DFE" w:rsidP="00D96876">
      <w:pPr>
        <w:pStyle w:val="Heading3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RCB H</w:t>
      </w:r>
      <w:r w:rsidRPr="00421DFE">
        <w:rPr>
          <w:rFonts w:asciiTheme="majorHAnsi" w:hAnsiTheme="majorHAnsi"/>
          <w:sz w:val="32"/>
          <w:szCs w:val="32"/>
          <w:lang w:val="en-US"/>
        </w:rPr>
        <w:t xml:space="preserve">ardware </w:t>
      </w:r>
      <w:r>
        <w:rPr>
          <w:rFonts w:asciiTheme="majorHAnsi" w:hAnsiTheme="majorHAnsi"/>
          <w:sz w:val="32"/>
          <w:szCs w:val="32"/>
          <w:lang w:val="en-US"/>
        </w:rPr>
        <w:t>S</w:t>
      </w:r>
      <w:r w:rsidRPr="00421DFE">
        <w:rPr>
          <w:rFonts w:asciiTheme="majorHAnsi" w:hAnsiTheme="majorHAnsi"/>
          <w:sz w:val="32"/>
          <w:szCs w:val="32"/>
          <w:lang w:val="en-US"/>
        </w:rPr>
        <w:t xml:space="preserve">oftware </w:t>
      </w:r>
      <w:r>
        <w:rPr>
          <w:rFonts w:asciiTheme="majorHAnsi" w:hAnsiTheme="majorHAnsi"/>
          <w:sz w:val="32"/>
          <w:szCs w:val="32"/>
          <w:lang w:val="en-US"/>
        </w:rPr>
        <w:t>I</w:t>
      </w:r>
      <w:r w:rsidRPr="00421DFE">
        <w:rPr>
          <w:rFonts w:asciiTheme="majorHAnsi" w:hAnsiTheme="majorHAnsi"/>
          <w:sz w:val="32"/>
          <w:szCs w:val="32"/>
          <w:lang w:val="en-US"/>
        </w:rPr>
        <w:t xml:space="preserve">nterface </w:t>
      </w:r>
      <w:r>
        <w:rPr>
          <w:rFonts w:asciiTheme="majorHAnsi" w:hAnsiTheme="majorHAnsi"/>
          <w:sz w:val="32"/>
          <w:szCs w:val="32"/>
          <w:lang w:val="en-US"/>
        </w:rPr>
        <w:t>D</w:t>
      </w:r>
      <w:r w:rsidRPr="00421DFE">
        <w:rPr>
          <w:rFonts w:asciiTheme="majorHAnsi" w:hAnsiTheme="majorHAnsi"/>
          <w:sz w:val="32"/>
          <w:szCs w:val="32"/>
          <w:lang w:val="en-US"/>
        </w:rPr>
        <w:t>ocument</w:t>
      </w:r>
    </w:p>
    <w:p w14:paraId="3ECA0D9F" w14:textId="621BAA05" w:rsidR="00D96876" w:rsidRPr="00F53B68" w:rsidRDefault="00D96876" w:rsidP="00D96876">
      <w:pPr>
        <w:pStyle w:val="Heading3"/>
        <w:rPr>
          <w:lang w:val="en-US"/>
        </w:rPr>
      </w:pPr>
      <w:r>
        <w:rPr>
          <w:lang w:val="en-US"/>
        </w:rPr>
        <w:t>FPGA Version</w:t>
      </w:r>
    </w:p>
    <w:p w14:paraId="68796613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2042"/>
        <w:gridCol w:w="702"/>
        <w:gridCol w:w="1688"/>
        <w:gridCol w:w="4946"/>
      </w:tblGrid>
      <w:tr w:rsidR="00D96876" w:rsidRPr="008721DA" w14:paraId="2B7BEC34" w14:textId="77777777" w:rsidTr="00BE3DDA">
        <w:tc>
          <w:tcPr>
            <w:tcW w:w="1078" w:type="dxa"/>
            <w:shd w:val="clear" w:color="auto" w:fill="D1D1D1" w:themeFill="background2" w:themeFillShade="E6"/>
          </w:tcPr>
          <w:p w14:paraId="144DD487" w14:textId="77777777" w:rsidR="00D96876" w:rsidRPr="008721DA" w:rsidRDefault="00D96876" w:rsidP="00BE3DDA">
            <w:pPr>
              <w:rPr>
                <w:highlight w:val="green"/>
                <w:lang w:val="en-US"/>
                <w:rPrChange w:id="0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1" w:author="Yonatan Zohar" w:date="2024-02-29T14:42:00Z">
                  <w:rPr>
                    <w:lang w:val="en-US"/>
                  </w:rPr>
                </w:rPrChange>
              </w:rPr>
              <w:t>Bit</w:t>
            </w:r>
          </w:p>
        </w:tc>
        <w:tc>
          <w:tcPr>
            <w:tcW w:w="2042" w:type="dxa"/>
            <w:shd w:val="clear" w:color="auto" w:fill="D1D1D1" w:themeFill="background2" w:themeFillShade="E6"/>
          </w:tcPr>
          <w:p w14:paraId="08DEE88F" w14:textId="77777777" w:rsidR="00D96876" w:rsidRPr="008721DA" w:rsidRDefault="00D96876" w:rsidP="00BE3DDA">
            <w:pPr>
              <w:rPr>
                <w:highlight w:val="green"/>
                <w:lang w:val="en-US"/>
                <w:rPrChange w:id="2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3" w:author="Yonatan Zohar" w:date="2024-02-29T14:42:00Z">
                  <w:rPr>
                    <w:lang w:val="en-US"/>
                  </w:rPr>
                </w:rPrChange>
              </w:rPr>
              <w:t>Field</w:t>
            </w:r>
          </w:p>
        </w:tc>
        <w:tc>
          <w:tcPr>
            <w:tcW w:w="702" w:type="dxa"/>
            <w:shd w:val="clear" w:color="auto" w:fill="D1D1D1" w:themeFill="background2" w:themeFillShade="E6"/>
          </w:tcPr>
          <w:p w14:paraId="6A8C5B30" w14:textId="77777777" w:rsidR="00D96876" w:rsidRPr="008721DA" w:rsidRDefault="00D96876" w:rsidP="00BE3DDA">
            <w:pPr>
              <w:rPr>
                <w:highlight w:val="green"/>
                <w:lang w:val="en-US"/>
                <w:rPrChange w:id="4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5" w:author="Yonatan Zohar" w:date="2024-02-29T14:42:00Z">
                  <w:rPr>
                    <w:lang w:val="en-US"/>
                  </w:rPr>
                </w:rPrChange>
              </w:rPr>
              <w:t>Type</w:t>
            </w:r>
          </w:p>
        </w:tc>
        <w:tc>
          <w:tcPr>
            <w:tcW w:w="1688" w:type="dxa"/>
            <w:shd w:val="clear" w:color="auto" w:fill="D1D1D1" w:themeFill="background2" w:themeFillShade="E6"/>
          </w:tcPr>
          <w:p w14:paraId="259324D8" w14:textId="77777777" w:rsidR="00D96876" w:rsidRPr="008721DA" w:rsidRDefault="00D96876" w:rsidP="00BE3DDA">
            <w:pPr>
              <w:rPr>
                <w:highlight w:val="green"/>
                <w:lang w:val="en-US"/>
                <w:rPrChange w:id="6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7" w:author="Yonatan Zohar" w:date="2024-02-29T14:42:00Z">
                  <w:rPr>
                    <w:lang w:val="en-US"/>
                  </w:rPr>
                </w:rPrChange>
              </w:rPr>
              <w:t xml:space="preserve">Encoding\reset </w:t>
            </w:r>
          </w:p>
        </w:tc>
        <w:tc>
          <w:tcPr>
            <w:tcW w:w="4946" w:type="dxa"/>
            <w:shd w:val="clear" w:color="auto" w:fill="D1D1D1" w:themeFill="background2" w:themeFillShade="E6"/>
          </w:tcPr>
          <w:p w14:paraId="18F9353C" w14:textId="77777777" w:rsidR="00D96876" w:rsidRPr="008721DA" w:rsidRDefault="00D96876" w:rsidP="00BE3DDA">
            <w:pPr>
              <w:rPr>
                <w:highlight w:val="green"/>
                <w:lang w:val="en-US"/>
                <w:rPrChange w:id="8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9" w:author="Yonatan Zohar" w:date="2024-02-29T14:42:00Z">
                  <w:rPr>
                    <w:lang w:val="en-US"/>
                  </w:rPr>
                </w:rPrChange>
              </w:rPr>
              <w:t>Description</w:t>
            </w:r>
          </w:p>
        </w:tc>
      </w:tr>
      <w:tr w:rsidR="00D96876" w:rsidRPr="008721DA" w14:paraId="54998450" w14:textId="77777777" w:rsidTr="00BE3DDA">
        <w:tc>
          <w:tcPr>
            <w:tcW w:w="1078" w:type="dxa"/>
            <w:shd w:val="clear" w:color="auto" w:fill="auto"/>
          </w:tcPr>
          <w:p w14:paraId="4C216394" w14:textId="77777777" w:rsidR="00D96876" w:rsidRPr="008721DA" w:rsidRDefault="00D96876" w:rsidP="00BE3DDA">
            <w:pPr>
              <w:rPr>
                <w:highlight w:val="green"/>
                <w:lang w:val="en-US"/>
                <w:rPrChange w:id="10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11" w:author="Yonatan Zohar" w:date="2024-02-29T14:42:00Z">
                  <w:rPr>
                    <w:lang w:val="en-US"/>
                  </w:rPr>
                </w:rPrChange>
              </w:rPr>
              <w:t>31:16</w:t>
            </w:r>
          </w:p>
        </w:tc>
        <w:tc>
          <w:tcPr>
            <w:tcW w:w="2042" w:type="dxa"/>
            <w:shd w:val="clear" w:color="auto" w:fill="auto"/>
          </w:tcPr>
          <w:p w14:paraId="37F5F2B1" w14:textId="77777777" w:rsidR="00D96876" w:rsidRPr="008721DA" w:rsidRDefault="00D96876" w:rsidP="00BE3DDA">
            <w:pPr>
              <w:rPr>
                <w:highlight w:val="green"/>
                <w:lang w:val="en-US"/>
                <w:rPrChange w:id="12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13" w:author="Yonatan Zohar" w:date="2024-02-29T14:42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702" w:type="dxa"/>
            <w:shd w:val="clear" w:color="auto" w:fill="auto"/>
          </w:tcPr>
          <w:p w14:paraId="716C468A" w14:textId="77777777" w:rsidR="00D96876" w:rsidRPr="008721DA" w:rsidRDefault="00D96876" w:rsidP="00BE3DDA">
            <w:pPr>
              <w:rPr>
                <w:highlight w:val="green"/>
                <w:lang w:val="en-US"/>
                <w:rPrChange w:id="14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15" w:author="Yonatan Zohar" w:date="2024-02-29T14:42:00Z">
                  <w:rPr>
                    <w:lang w:val="en-US"/>
                  </w:rPr>
                </w:rPrChange>
              </w:rPr>
              <w:t>R-O</w:t>
            </w:r>
          </w:p>
        </w:tc>
        <w:tc>
          <w:tcPr>
            <w:tcW w:w="1688" w:type="dxa"/>
            <w:shd w:val="clear" w:color="auto" w:fill="auto"/>
          </w:tcPr>
          <w:p w14:paraId="61DB1EF5" w14:textId="77777777" w:rsidR="00D96876" w:rsidRPr="008721DA" w:rsidRDefault="00D96876" w:rsidP="00BE3DDA">
            <w:pPr>
              <w:rPr>
                <w:highlight w:val="green"/>
                <w:lang w:val="en-US"/>
                <w:rPrChange w:id="16" w:author="Yonatan Zohar" w:date="2024-02-29T14:42:00Z">
                  <w:rPr>
                    <w:lang w:val="en-US"/>
                  </w:rPr>
                </w:rPrChange>
              </w:rPr>
            </w:pPr>
          </w:p>
        </w:tc>
        <w:tc>
          <w:tcPr>
            <w:tcW w:w="4946" w:type="dxa"/>
            <w:shd w:val="clear" w:color="auto" w:fill="auto"/>
          </w:tcPr>
          <w:p w14:paraId="2E3F7C8A" w14:textId="77777777" w:rsidR="00D96876" w:rsidRPr="008721DA" w:rsidRDefault="00D96876" w:rsidP="00BE3DDA">
            <w:pPr>
              <w:rPr>
                <w:highlight w:val="green"/>
                <w:lang w:val="en-US"/>
                <w:rPrChange w:id="17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18" w:author="Yonatan Zohar" w:date="2024-02-29T14:42:00Z">
                  <w:rPr>
                    <w:lang w:val="en-US"/>
                  </w:rPr>
                </w:rPrChange>
              </w:rPr>
              <w:t>Set to ‘0’</w:t>
            </w:r>
          </w:p>
        </w:tc>
      </w:tr>
      <w:tr w:rsidR="00D96876" w:rsidRPr="008721DA" w14:paraId="0778EB49" w14:textId="77777777" w:rsidTr="00BE3DDA">
        <w:trPr>
          <w:trHeight w:val="288"/>
        </w:trPr>
        <w:tc>
          <w:tcPr>
            <w:tcW w:w="1078" w:type="dxa"/>
          </w:tcPr>
          <w:p w14:paraId="2075C429" w14:textId="77777777" w:rsidR="00D96876" w:rsidRPr="008721DA" w:rsidRDefault="00D96876" w:rsidP="00BE3DDA">
            <w:pPr>
              <w:rPr>
                <w:highlight w:val="green"/>
                <w:lang w:val="en-US"/>
                <w:rPrChange w:id="19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20" w:author="Yonatan Zohar" w:date="2024-02-29T14:42:00Z">
                  <w:rPr>
                    <w:lang w:val="en-US"/>
                  </w:rPr>
                </w:rPrChange>
              </w:rPr>
              <w:t>15:8</w:t>
            </w:r>
          </w:p>
        </w:tc>
        <w:tc>
          <w:tcPr>
            <w:tcW w:w="2042" w:type="dxa"/>
          </w:tcPr>
          <w:p w14:paraId="60F31D3A" w14:textId="77777777" w:rsidR="00D96876" w:rsidRPr="008721DA" w:rsidRDefault="00D96876" w:rsidP="00BE3DDA">
            <w:pPr>
              <w:rPr>
                <w:highlight w:val="green"/>
                <w:lang w:val="en-US"/>
                <w:rPrChange w:id="21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22" w:author="Yonatan Zohar" w:date="2024-02-29T14:42:00Z">
                  <w:rPr>
                    <w:lang w:val="en-US"/>
                  </w:rPr>
                </w:rPrChange>
              </w:rPr>
              <w:t>FPGA_MAJOR_VER</w:t>
            </w:r>
          </w:p>
        </w:tc>
        <w:tc>
          <w:tcPr>
            <w:tcW w:w="702" w:type="dxa"/>
          </w:tcPr>
          <w:p w14:paraId="69B52D15" w14:textId="77777777" w:rsidR="00D96876" w:rsidRPr="008721DA" w:rsidRDefault="00D96876" w:rsidP="00BE3DDA">
            <w:pPr>
              <w:rPr>
                <w:highlight w:val="green"/>
                <w:lang w:val="en-US"/>
                <w:rPrChange w:id="23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24" w:author="Yonatan Zohar" w:date="2024-02-29T14:42:00Z">
                  <w:rPr>
                    <w:lang w:val="en-US"/>
                  </w:rPr>
                </w:rPrChange>
              </w:rPr>
              <w:t>R-O</w:t>
            </w:r>
          </w:p>
        </w:tc>
        <w:tc>
          <w:tcPr>
            <w:tcW w:w="1688" w:type="dxa"/>
          </w:tcPr>
          <w:p w14:paraId="668F77DC" w14:textId="77777777" w:rsidR="00D96876" w:rsidRPr="008721DA" w:rsidRDefault="00D96876" w:rsidP="00BE3DDA">
            <w:pPr>
              <w:rPr>
                <w:highlight w:val="green"/>
                <w:lang w:val="en-US"/>
                <w:rPrChange w:id="25" w:author="Yonatan Zohar" w:date="2024-02-29T14:42:00Z">
                  <w:rPr>
                    <w:lang w:val="en-US"/>
                  </w:rPr>
                </w:rPrChange>
              </w:rPr>
            </w:pPr>
          </w:p>
        </w:tc>
        <w:tc>
          <w:tcPr>
            <w:tcW w:w="4946" w:type="dxa"/>
          </w:tcPr>
          <w:p w14:paraId="28F62F14" w14:textId="77777777" w:rsidR="00D96876" w:rsidRPr="008721DA" w:rsidRDefault="00D96876" w:rsidP="00BE3DDA">
            <w:pPr>
              <w:rPr>
                <w:highlight w:val="green"/>
                <w:lang w:val="en-US"/>
                <w:rPrChange w:id="26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27" w:author="Yonatan Zohar" w:date="2024-02-29T14:42:00Z">
                  <w:rPr>
                    <w:lang w:val="en-US"/>
                  </w:rPr>
                </w:rPrChange>
              </w:rPr>
              <w:t>Increase by one for every major change</w:t>
            </w:r>
          </w:p>
        </w:tc>
      </w:tr>
      <w:tr w:rsidR="00D96876" w:rsidRPr="008721DA" w14:paraId="78E12F12" w14:textId="77777777" w:rsidTr="00BE3DDA">
        <w:trPr>
          <w:trHeight w:val="288"/>
        </w:trPr>
        <w:tc>
          <w:tcPr>
            <w:tcW w:w="1078" w:type="dxa"/>
          </w:tcPr>
          <w:p w14:paraId="44E6FAE7" w14:textId="77777777" w:rsidR="00D96876" w:rsidRPr="008721DA" w:rsidRDefault="00D96876" w:rsidP="00BE3DDA">
            <w:pPr>
              <w:rPr>
                <w:highlight w:val="green"/>
                <w:lang w:val="en-US"/>
                <w:rPrChange w:id="28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29" w:author="Yonatan Zohar" w:date="2024-02-29T14:42:00Z">
                  <w:rPr>
                    <w:lang w:val="en-US"/>
                  </w:rPr>
                </w:rPrChange>
              </w:rPr>
              <w:t>7:0</w:t>
            </w:r>
          </w:p>
        </w:tc>
        <w:tc>
          <w:tcPr>
            <w:tcW w:w="2042" w:type="dxa"/>
          </w:tcPr>
          <w:p w14:paraId="6C345046" w14:textId="77777777" w:rsidR="00D96876" w:rsidRPr="008721DA" w:rsidRDefault="00D96876" w:rsidP="00BE3DDA">
            <w:pPr>
              <w:rPr>
                <w:highlight w:val="green"/>
                <w:lang w:val="en-US"/>
                <w:rPrChange w:id="30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31" w:author="Yonatan Zohar" w:date="2024-02-29T14:42:00Z">
                  <w:rPr>
                    <w:lang w:val="en-US"/>
                  </w:rPr>
                </w:rPrChange>
              </w:rPr>
              <w:t>FPGA_REV</w:t>
            </w:r>
          </w:p>
        </w:tc>
        <w:tc>
          <w:tcPr>
            <w:tcW w:w="702" w:type="dxa"/>
          </w:tcPr>
          <w:p w14:paraId="2DF87DE6" w14:textId="77777777" w:rsidR="00D96876" w:rsidRPr="008721DA" w:rsidRDefault="00D96876" w:rsidP="00BE3DDA">
            <w:pPr>
              <w:rPr>
                <w:highlight w:val="green"/>
                <w:lang w:val="en-US"/>
                <w:rPrChange w:id="32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33" w:author="Yonatan Zohar" w:date="2024-02-29T14:42:00Z">
                  <w:rPr>
                    <w:lang w:val="en-US"/>
                  </w:rPr>
                </w:rPrChange>
              </w:rPr>
              <w:t>R-O</w:t>
            </w:r>
          </w:p>
        </w:tc>
        <w:tc>
          <w:tcPr>
            <w:tcW w:w="1688" w:type="dxa"/>
          </w:tcPr>
          <w:p w14:paraId="3102ACC2" w14:textId="77777777" w:rsidR="00D96876" w:rsidRPr="008721DA" w:rsidRDefault="00D96876" w:rsidP="00BE3DDA">
            <w:pPr>
              <w:rPr>
                <w:highlight w:val="green"/>
                <w:lang w:val="en-US"/>
                <w:rPrChange w:id="34" w:author="Yonatan Zohar" w:date="2024-02-29T14:42:00Z">
                  <w:rPr>
                    <w:lang w:val="en-US"/>
                  </w:rPr>
                </w:rPrChange>
              </w:rPr>
            </w:pPr>
          </w:p>
        </w:tc>
        <w:tc>
          <w:tcPr>
            <w:tcW w:w="4946" w:type="dxa"/>
          </w:tcPr>
          <w:p w14:paraId="4EAA5DE6" w14:textId="77777777" w:rsidR="00D96876" w:rsidRPr="008721DA" w:rsidRDefault="00D96876" w:rsidP="00BE3DDA">
            <w:pPr>
              <w:rPr>
                <w:highlight w:val="green"/>
                <w:lang w:val="en-US"/>
                <w:rPrChange w:id="35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36" w:author="Yonatan Zohar" w:date="2024-02-29T14:42:00Z">
                  <w:rPr>
                    <w:lang w:val="en-US"/>
                  </w:rPr>
                </w:rPrChange>
              </w:rPr>
              <w:t>Increase by one for every change!</w:t>
            </w:r>
          </w:p>
        </w:tc>
      </w:tr>
    </w:tbl>
    <w:p w14:paraId="71D7C2AB" w14:textId="77777777" w:rsidR="00D96876" w:rsidRPr="008721DA" w:rsidRDefault="00D96876" w:rsidP="00D96876">
      <w:pPr>
        <w:pStyle w:val="Heading3"/>
        <w:rPr>
          <w:highlight w:val="green"/>
          <w:lang w:val="en-US"/>
          <w:rPrChange w:id="37" w:author="Yonatan Zohar" w:date="2024-02-29T14:42:00Z">
            <w:rPr>
              <w:lang w:val="en-US"/>
            </w:rPr>
          </w:rPrChange>
        </w:rPr>
      </w:pPr>
      <w:r w:rsidRPr="008721DA">
        <w:rPr>
          <w:highlight w:val="green"/>
          <w:lang w:val="en-US"/>
          <w:rPrChange w:id="38" w:author="Yonatan Zohar" w:date="2024-02-29T14:42:00Z">
            <w:rPr>
              <w:lang w:val="en-US"/>
            </w:rPr>
          </w:rPrChange>
        </w:rPr>
        <w:t>FPGA REV Data,</w:t>
      </w:r>
      <w:r w:rsidRPr="008721DA">
        <w:rPr>
          <w:highlight w:val="green"/>
          <w:rPrChange w:id="39" w:author="Yonatan Zohar" w:date="2024-02-29T14:42:00Z">
            <w:rPr/>
          </w:rPrChange>
        </w:rPr>
        <w:t xml:space="preserve"> </w:t>
      </w:r>
      <w:r w:rsidRPr="008721DA">
        <w:rPr>
          <w:highlight w:val="green"/>
          <w:lang w:val="en-US"/>
          <w:rPrChange w:id="40" w:author="Yonatan Zohar" w:date="2024-02-29T14:42:00Z">
            <w:rPr>
              <w:lang w:val="en-US"/>
            </w:rPr>
          </w:rPrChange>
        </w:rPr>
        <w:t>Time</w:t>
      </w:r>
    </w:p>
    <w:p w14:paraId="7D540125" w14:textId="77777777" w:rsidR="00D96876" w:rsidRPr="008721DA" w:rsidRDefault="00D96876" w:rsidP="00D96876">
      <w:pPr>
        <w:rPr>
          <w:highlight w:val="green"/>
          <w:lang w:val="en-US"/>
          <w:rPrChange w:id="41" w:author="Yonatan Zohar" w:date="2024-02-29T14:42:00Z">
            <w:rPr>
              <w:lang w:val="en-US"/>
            </w:rPr>
          </w:rPrChange>
        </w:rPr>
      </w:pPr>
      <w:r w:rsidRPr="008721DA">
        <w:rPr>
          <w:highlight w:val="green"/>
          <w:lang w:val="en-US"/>
          <w:rPrChange w:id="42" w:author="Yonatan Zohar" w:date="2024-02-29T14:42:00Z">
            <w:rPr>
              <w:lang w:val="en-US"/>
            </w:rPr>
          </w:rPrChange>
        </w:rPr>
        <w:t>Address: 0x1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3505"/>
        <w:gridCol w:w="684"/>
        <w:gridCol w:w="1921"/>
        <w:gridCol w:w="3435"/>
      </w:tblGrid>
      <w:tr w:rsidR="00D96876" w:rsidRPr="008721DA" w14:paraId="5356F0BA" w14:textId="77777777" w:rsidTr="00BE3DDA">
        <w:tc>
          <w:tcPr>
            <w:tcW w:w="927" w:type="dxa"/>
            <w:shd w:val="clear" w:color="auto" w:fill="D1D1D1" w:themeFill="background2" w:themeFillShade="E6"/>
          </w:tcPr>
          <w:p w14:paraId="1ABCDF5B" w14:textId="77777777" w:rsidR="00D96876" w:rsidRPr="008721DA" w:rsidRDefault="00D96876" w:rsidP="00BE3DDA">
            <w:pPr>
              <w:rPr>
                <w:highlight w:val="green"/>
                <w:lang w:val="en-US"/>
                <w:rPrChange w:id="43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44" w:author="Yonatan Zohar" w:date="2024-02-29T14:42:00Z">
                  <w:rPr>
                    <w:lang w:val="en-US"/>
                  </w:rPr>
                </w:rPrChange>
              </w:rPr>
              <w:t>Bit</w:t>
            </w:r>
          </w:p>
        </w:tc>
        <w:tc>
          <w:tcPr>
            <w:tcW w:w="3583" w:type="dxa"/>
            <w:shd w:val="clear" w:color="auto" w:fill="D1D1D1" w:themeFill="background2" w:themeFillShade="E6"/>
          </w:tcPr>
          <w:p w14:paraId="5AD163B9" w14:textId="77777777" w:rsidR="00D96876" w:rsidRPr="008721DA" w:rsidRDefault="00D96876" w:rsidP="00BE3DDA">
            <w:pPr>
              <w:rPr>
                <w:highlight w:val="green"/>
                <w:lang w:val="en-US"/>
                <w:rPrChange w:id="45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46" w:author="Yonatan Zohar" w:date="2024-02-29T14:42:00Z">
                  <w:rPr>
                    <w:lang w:val="en-US"/>
                  </w:rPr>
                </w:rPrChange>
              </w:rPr>
              <w:t>Field</w:t>
            </w:r>
          </w:p>
        </w:tc>
        <w:tc>
          <w:tcPr>
            <w:tcW w:w="685" w:type="dxa"/>
            <w:shd w:val="clear" w:color="auto" w:fill="D1D1D1" w:themeFill="background2" w:themeFillShade="E6"/>
          </w:tcPr>
          <w:p w14:paraId="2DEB9CDB" w14:textId="77777777" w:rsidR="00D96876" w:rsidRPr="008721DA" w:rsidRDefault="00D96876" w:rsidP="00BE3DDA">
            <w:pPr>
              <w:rPr>
                <w:highlight w:val="green"/>
                <w:lang w:val="en-US"/>
                <w:rPrChange w:id="47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48" w:author="Yonatan Zohar" w:date="2024-02-29T14:42:00Z">
                  <w:rPr>
                    <w:lang w:val="en-US"/>
                  </w:rPr>
                </w:rPrChange>
              </w:rPr>
              <w:t>Type</w:t>
            </w:r>
          </w:p>
        </w:tc>
        <w:tc>
          <w:tcPr>
            <w:tcW w:w="1935" w:type="dxa"/>
            <w:shd w:val="clear" w:color="auto" w:fill="D1D1D1" w:themeFill="background2" w:themeFillShade="E6"/>
          </w:tcPr>
          <w:p w14:paraId="42ED3F92" w14:textId="77777777" w:rsidR="00D96876" w:rsidRPr="008721DA" w:rsidRDefault="00D96876" w:rsidP="00BE3DDA">
            <w:pPr>
              <w:rPr>
                <w:highlight w:val="green"/>
                <w:lang w:val="en-US"/>
                <w:rPrChange w:id="49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50" w:author="Yonatan Zohar" w:date="2024-02-29T14:42:00Z">
                  <w:rPr>
                    <w:lang w:val="en-US"/>
                  </w:rPr>
                </w:rPrChange>
              </w:rPr>
              <w:t xml:space="preserve">Encoding\reset </w:t>
            </w:r>
          </w:p>
        </w:tc>
        <w:tc>
          <w:tcPr>
            <w:tcW w:w="3552" w:type="dxa"/>
            <w:shd w:val="clear" w:color="auto" w:fill="D1D1D1" w:themeFill="background2" w:themeFillShade="E6"/>
          </w:tcPr>
          <w:p w14:paraId="22AC9EDB" w14:textId="77777777" w:rsidR="00D96876" w:rsidRPr="008721DA" w:rsidRDefault="00D96876" w:rsidP="00BE3DDA">
            <w:pPr>
              <w:rPr>
                <w:highlight w:val="green"/>
                <w:lang w:val="en-US"/>
                <w:rPrChange w:id="51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52" w:author="Yonatan Zohar" w:date="2024-02-29T14:42:00Z">
                  <w:rPr>
                    <w:lang w:val="en-US"/>
                  </w:rPr>
                </w:rPrChange>
              </w:rPr>
              <w:t>Description</w:t>
            </w:r>
          </w:p>
        </w:tc>
      </w:tr>
      <w:tr w:rsidR="00D96876" w:rsidRPr="008721DA" w14:paraId="402037BC" w14:textId="77777777" w:rsidTr="00BE3DDA">
        <w:tc>
          <w:tcPr>
            <w:tcW w:w="927" w:type="dxa"/>
            <w:shd w:val="clear" w:color="auto" w:fill="auto"/>
          </w:tcPr>
          <w:p w14:paraId="495E001D" w14:textId="77777777" w:rsidR="00D96876" w:rsidRPr="008721DA" w:rsidRDefault="00D96876" w:rsidP="00BE3DDA">
            <w:pPr>
              <w:rPr>
                <w:highlight w:val="green"/>
                <w:lang w:val="en-US"/>
                <w:rPrChange w:id="53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54" w:author="Yonatan Zohar" w:date="2024-02-29T14:42:00Z">
                  <w:rPr>
                    <w:lang w:val="en-US"/>
                  </w:rPr>
                </w:rPrChange>
              </w:rPr>
              <w:t>31-24</w:t>
            </w:r>
          </w:p>
        </w:tc>
        <w:tc>
          <w:tcPr>
            <w:tcW w:w="3583" w:type="dxa"/>
            <w:shd w:val="clear" w:color="auto" w:fill="auto"/>
          </w:tcPr>
          <w:p w14:paraId="36372BA2" w14:textId="77777777" w:rsidR="00D96876" w:rsidRPr="008721DA" w:rsidRDefault="00D96876" w:rsidP="00BE3DDA">
            <w:pPr>
              <w:rPr>
                <w:highlight w:val="green"/>
                <w:lang w:val="en-US"/>
                <w:rPrChange w:id="55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56" w:author="Yonatan Zohar" w:date="2024-02-29T14:42:00Z">
                  <w:rPr>
                    <w:lang w:val="en-US"/>
                  </w:rPr>
                </w:rPrChange>
              </w:rPr>
              <w:t>FPGA_REV_YEAR</w:t>
            </w:r>
          </w:p>
        </w:tc>
        <w:tc>
          <w:tcPr>
            <w:tcW w:w="685" w:type="dxa"/>
            <w:shd w:val="clear" w:color="auto" w:fill="auto"/>
          </w:tcPr>
          <w:p w14:paraId="7D91AA2F" w14:textId="77777777" w:rsidR="00D96876" w:rsidRPr="008721DA" w:rsidRDefault="00D96876" w:rsidP="00BE3DDA">
            <w:pPr>
              <w:rPr>
                <w:highlight w:val="green"/>
                <w:lang w:val="en-US"/>
                <w:rPrChange w:id="57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58" w:author="Yonatan Zohar" w:date="2024-02-29T14:42:00Z">
                  <w:rPr>
                    <w:lang w:val="en-US"/>
                  </w:rPr>
                </w:rPrChange>
              </w:rPr>
              <w:t>R-O</w:t>
            </w:r>
          </w:p>
        </w:tc>
        <w:tc>
          <w:tcPr>
            <w:tcW w:w="1935" w:type="dxa"/>
            <w:shd w:val="clear" w:color="auto" w:fill="auto"/>
          </w:tcPr>
          <w:p w14:paraId="583AC017" w14:textId="77777777" w:rsidR="00D96876" w:rsidRPr="008721DA" w:rsidRDefault="00D96876" w:rsidP="00BE3DDA">
            <w:pPr>
              <w:rPr>
                <w:highlight w:val="green"/>
                <w:lang w:val="en-US"/>
                <w:rPrChange w:id="59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60" w:author="Yonatan Zohar" w:date="2024-02-29T14:42:00Z">
                  <w:rPr>
                    <w:lang w:val="en-US"/>
                  </w:rPr>
                </w:rPrChange>
              </w:rPr>
              <w:t>Unsigned, Decimal</w:t>
            </w:r>
          </w:p>
        </w:tc>
        <w:tc>
          <w:tcPr>
            <w:tcW w:w="3552" w:type="dxa"/>
            <w:shd w:val="clear" w:color="auto" w:fill="auto"/>
          </w:tcPr>
          <w:p w14:paraId="60E8054D" w14:textId="77777777" w:rsidR="00D96876" w:rsidRPr="008721DA" w:rsidRDefault="00D96876" w:rsidP="00BE3DDA">
            <w:pPr>
              <w:rPr>
                <w:highlight w:val="green"/>
                <w:lang w:val="en-US"/>
                <w:rPrChange w:id="61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62" w:author="Yonatan Zohar" w:date="2024-02-29T14:42:00Z">
                  <w:rPr>
                    <w:lang w:val="en-US"/>
                  </w:rPr>
                </w:rPrChange>
              </w:rPr>
              <w:t xml:space="preserve">Rev year in Decimal format </w:t>
            </w:r>
          </w:p>
        </w:tc>
      </w:tr>
      <w:tr w:rsidR="00D96876" w:rsidRPr="008721DA" w14:paraId="0A1A76A9" w14:textId="77777777" w:rsidTr="00BE3DDA">
        <w:tc>
          <w:tcPr>
            <w:tcW w:w="927" w:type="dxa"/>
            <w:shd w:val="clear" w:color="auto" w:fill="auto"/>
          </w:tcPr>
          <w:p w14:paraId="2F06FC31" w14:textId="77777777" w:rsidR="00D96876" w:rsidRPr="008721DA" w:rsidRDefault="00D96876" w:rsidP="00BE3DDA">
            <w:pPr>
              <w:rPr>
                <w:highlight w:val="green"/>
                <w:lang w:val="en-US"/>
                <w:rPrChange w:id="63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64" w:author="Yonatan Zohar" w:date="2024-02-29T14:42:00Z">
                  <w:rPr>
                    <w:lang w:val="en-US"/>
                  </w:rPr>
                </w:rPrChange>
              </w:rPr>
              <w:t>23-16</w:t>
            </w:r>
          </w:p>
        </w:tc>
        <w:tc>
          <w:tcPr>
            <w:tcW w:w="3583" w:type="dxa"/>
            <w:shd w:val="clear" w:color="auto" w:fill="auto"/>
          </w:tcPr>
          <w:p w14:paraId="3A05B5EC" w14:textId="77777777" w:rsidR="00D96876" w:rsidRPr="008721DA" w:rsidRDefault="00D96876" w:rsidP="00BE3DDA">
            <w:pPr>
              <w:rPr>
                <w:highlight w:val="green"/>
                <w:lang w:val="en-US"/>
                <w:rPrChange w:id="65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66" w:author="Yonatan Zohar" w:date="2024-02-29T14:42:00Z">
                  <w:rPr>
                    <w:lang w:val="en-US"/>
                  </w:rPr>
                </w:rPrChange>
              </w:rPr>
              <w:t>FPGA_REV_MONTH</w:t>
            </w:r>
          </w:p>
        </w:tc>
        <w:tc>
          <w:tcPr>
            <w:tcW w:w="685" w:type="dxa"/>
            <w:shd w:val="clear" w:color="auto" w:fill="auto"/>
          </w:tcPr>
          <w:p w14:paraId="0820FB93" w14:textId="77777777" w:rsidR="00D96876" w:rsidRPr="008721DA" w:rsidRDefault="00D96876" w:rsidP="00BE3DDA">
            <w:pPr>
              <w:rPr>
                <w:highlight w:val="green"/>
                <w:lang w:val="en-US"/>
                <w:rPrChange w:id="67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68" w:author="Yonatan Zohar" w:date="2024-02-29T14:42:00Z">
                  <w:rPr>
                    <w:lang w:val="en-US"/>
                  </w:rPr>
                </w:rPrChange>
              </w:rPr>
              <w:t>R-O</w:t>
            </w:r>
          </w:p>
        </w:tc>
        <w:tc>
          <w:tcPr>
            <w:tcW w:w="1935" w:type="dxa"/>
            <w:shd w:val="clear" w:color="auto" w:fill="auto"/>
          </w:tcPr>
          <w:p w14:paraId="745FEBE6" w14:textId="77777777" w:rsidR="00D96876" w:rsidRPr="008721DA" w:rsidRDefault="00D96876" w:rsidP="00BE3DDA">
            <w:pPr>
              <w:rPr>
                <w:highlight w:val="green"/>
                <w:lang w:val="en-US"/>
                <w:rPrChange w:id="69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70" w:author="Yonatan Zohar" w:date="2024-02-29T14:42:00Z">
                  <w:rPr>
                    <w:lang w:val="en-US"/>
                  </w:rPr>
                </w:rPrChange>
              </w:rPr>
              <w:t>Unsigned, Decimal</w:t>
            </w:r>
          </w:p>
        </w:tc>
        <w:tc>
          <w:tcPr>
            <w:tcW w:w="3552" w:type="dxa"/>
            <w:shd w:val="clear" w:color="auto" w:fill="auto"/>
          </w:tcPr>
          <w:p w14:paraId="1EE9CAEC" w14:textId="77777777" w:rsidR="00D96876" w:rsidRPr="008721DA" w:rsidRDefault="00D96876" w:rsidP="00BE3DDA">
            <w:pPr>
              <w:rPr>
                <w:highlight w:val="green"/>
                <w:lang w:val="en-US"/>
                <w:rPrChange w:id="71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72" w:author="Yonatan Zohar" w:date="2024-02-29T14:42:00Z">
                  <w:rPr>
                    <w:lang w:val="en-US"/>
                  </w:rPr>
                </w:rPrChange>
              </w:rPr>
              <w:t>Rev Day in decimal format</w:t>
            </w:r>
          </w:p>
        </w:tc>
      </w:tr>
      <w:tr w:rsidR="00D96876" w:rsidRPr="008721DA" w14:paraId="26CCAFA0" w14:textId="77777777" w:rsidTr="00BE3DDA">
        <w:trPr>
          <w:trHeight w:val="288"/>
        </w:trPr>
        <w:tc>
          <w:tcPr>
            <w:tcW w:w="927" w:type="dxa"/>
          </w:tcPr>
          <w:p w14:paraId="3446EA57" w14:textId="77777777" w:rsidR="00D96876" w:rsidRPr="008721DA" w:rsidRDefault="00D96876" w:rsidP="00BE3DDA">
            <w:pPr>
              <w:rPr>
                <w:highlight w:val="green"/>
                <w:lang w:val="en-US"/>
                <w:rPrChange w:id="73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74" w:author="Yonatan Zohar" w:date="2024-02-29T14:42:00Z">
                  <w:rPr>
                    <w:lang w:val="en-US"/>
                  </w:rPr>
                </w:rPrChange>
              </w:rPr>
              <w:t>15:8</w:t>
            </w:r>
          </w:p>
        </w:tc>
        <w:tc>
          <w:tcPr>
            <w:tcW w:w="3583" w:type="dxa"/>
          </w:tcPr>
          <w:p w14:paraId="1F98E73F" w14:textId="77777777" w:rsidR="00D96876" w:rsidRPr="008721DA" w:rsidRDefault="00D96876" w:rsidP="00BE3DDA">
            <w:pPr>
              <w:rPr>
                <w:highlight w:val="green"/>
                <w:lang w:val="en-US"/>
                <w:rPrChange w:id="75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76" w:author="Yonatan Zohar" w:date="2024-02-29T14:42:00Z">
                  <w:rPr>
                    <w:lang w:val="en-US"/>
                  </w:rPr>
                </w:rPrChange>
              </w:rPr>
              <w:t>FPGA_REV_DAY</w:t>
            </w:r>
          </w:p>
        </w:tc>
        <w:tc>
          <w:tcPr>
            <w:tcW w:w="685" w:type="dxa"/>
          </w:tcPr>
          <w:p w14:paraId="47EC14FB" w14:textId="77777777" w:rsidR="00D96876" w:rsidRPr="008721DA" w:rsidRDefault="00D96876" w:rsidP="00BE3DDA">
            <w:pPr>
              <w:rPr>
                <w:highlight w:val="green"/>
                <w:lang w:val="en-US"/>
                <w:rPrChange w:id="77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78" w:author="Yonatan Zohar" w:date="2024-02-29T14:42:00Z">
                  <w:rPr>
                    <w:lang w:val="en-US"/>
                  </w:rPr>
                </w:rPrChange>
              </w:rPr>
              <w:t>R-O</w:t>
            </w:r>
          </w:p>
        </w:tc>
        <w:tc>
          <w:tcPr>
            <w:tcW w:w="1935" w:type="dxa"/>
          </w:tcPr>
          <w:p w14:paraId="46EDCAC2" w14:textId="77777777" w:rsidR="00D96876" w:rsidRPr="008721DA" w:rsidRDefault="00D96876" w:rsidP="00BE3DDA">
            <w:pPr>
              <w:rPr>
                <w:highlight w:val="green"/>
                <w:lang w:val="en-US"/>
                <w:rPrChange w:id="79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80" w:author="Yonatan Zohar" w:date="2024-02-29T14:42:00Z">
                  <w:rPr>
                    <w:lang w:val="en-US"/>
                  </w:rPr>
                </w:rPrChange>
              </w:rPr>
              <w:t>Unsigned, Decimal</w:t>
            </w:r>
          </w:p>
        </w:tc>
        <w:tc>
          <w:tcPr>
            <w:tcW w:w="3552" w:type="dxa"/>
          </w:tcPr>
          <w:p w14:paraId="2B884BB2" w14:textId="77777777" w:rsidR="00D96876" w:rsidRPr="008721DA" w:rsidRDefault="00D96876" w:rsidP="00BE3DDA">
            <w:pPr>
              <w:rPr>
                <w:highlight w:val="green"/>
                <w:lang w:val="en-US"/>
                <w:rPrChange w:id="81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82" w:author="Yonatan Zohar" w:date="2024-02-29T14:42:00Z">
                  <w:rPr>
                    <w:lang w:val="en-US"/>
                  </w:rPr>
                </w:rPrChange>
              </w:rPr>
              <w:t>Rev Month in decimal format</w:t>
            </w:r>
          </w:p>
        </w:tc>
      </w:tr>
      <w:tr w:rsidR="00D96876" w14:paraId="5AA4F4BE" w14:textId="77777777" w:rsidTr="00BE3DDA">
        <w:trPr>
          <w:trHeight w:val="288"/>
        </w:trPr>
        <w:tc>
          <w:tcPr>
            <w:tcW w:w="927" w:type="dxa"/>
          </w:tcPr>
          <w:p w14:paraId="157A5D4D" w14:textId="77777777" w:rsidR="00D96876" w:rsidRPr="008721DA" w:rsidRDefault="00D96876" w:rsidP="00BE3DDA">
            <w:pPr>
              <w:rPr>
                <w:highlight w:val="green"/>
                <w:lang w:val="en-US"/>
                <w:rPrChange w:id="83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84" w:author="Yonatan Zohar" w:date="2024-02-29T14:42:00Z">
                  <w:rPr>
                    <w:lang w:val="en-US"/>
                  </w:rPr>
                </w:rPrChange>
              </w:rPr>
              <w:t>7:0</w:t>
            </w:r>
          </w:p>
        </w:tc>
        <w:tc>
          <w:tcPr>
            <w:tcW w:w="3583" w:type="dxa"/>
          </w:tcPr>
          <w:p w14:paraId="125A1417" w14:textId="77777777" w:rsidR="00D96876" w:rsidRPr="008721DA" w:rsidRDefault="00D96876" w:rsidP="00BE3DDA">
            <w:pPr>
              <w:rPr>
                <w:highlight w:val="green"/>
                <w:lang w:val="en-US"/>
                <w:rPrChange w:id="85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86" w:author="Yonatan Zohar" w:date="2024-02-29T14:42:00Z">
                  <w:rPr>
                    <w:lang w:val="en-US"/>
                  </w:rPr>
                </w:rPrChange>
              </w:rPr>
              <w:t>FPGA_REV_HOUR</w:t>
            </w:r>
          </w:p>
        </w:tc>
        <w:tc>
          <w:tcPr>
            <w:tcW w:w="685" w:type="dxa"/>
          </w:tcPr>
          <w:p w14:paraId="24C163EA" w14:textId="77777777" w:rsidR="00D96876" w:rsidRPr="008721DA" w:rsidRDefault="00D96876" w:rsidP="00BE3DDA">
            <w:pPr>
              <w:rPr>
                <w:highlight w:val="green"/>
                <w:lang w:val="en-US"/>
                <w:rPrChange w:id="87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88" w:author="Yonatan Zohar" w:date="2024-02-29T14:42:00Z">
                  <w:rPr>
                    <w:lang w:val="en-US"/>
                  </w:rPr>
                </w:rPrChange>
              </w:rPr>
              <w:t>R-O</w:t>
            </w:r>
          </w:p>
        </w:tc>
        <w:tc>
          <w:tcPr>
            <w:tcW w:w="1935" w:type="dxa"/>
          </w:tcPr>
          <w:p w14:paraId="2A22CC45" w14:textId="77777777" w:rsidR="00D96876" w:rsidRPr="008721DA" w:rsidRDefault="00D96876" w:rsidP="00BE3DDA">
            <w:pPr>
              <w:rPr>
                <w:highlight w:val="green"/>
                <w:lang w:val="en-US"/>
                <w:rPrChange w:id="89" w:author="Yonatan Zohar" w:date="2024-02-29T14:42:00Z">
                  <w:rPr>
                    <w:lang w:val="en-US"/>
                  </w:rPr>
                </w:rPrChange>
              </w:rPr>
            </w:pPr>
            <w:r w:rsidRPr="008721DA">
              <w:rPr>
                <w:highlight w:val="green"/>
                <w:lang w:val="en-US"/>
                <w:rPrChange w:id="90" w:author="Yonatan Zohar" w:date="2024-02-29T14:42:00Z">
                  <w:rPr>
                    <w:lang w:val="en-US"/>
                  </w:rPr>
                </w:rPrChange>
              </w:rPr>
              <w:t>Unsigned, Decimal</w:t>
            </w:r>
          </w:p>
        </w:tc>
        <w:tc>
          <w:tcPr>
            <w:tcW w:w="3552" w:type="dxa"/>
          </w:tcPr>
          <w:p w14:paraId="140338C1" w14:textId="77777777" w:rsidR="00D96876" w:rsidRDefault="00D96876" w:rsidP="00BE3DDA">
            <w:pPr>
              <w:rPr>
                <w:lang w:val="en-US"/>
              </w:rPr>
            </w:pPr>
            <w:r w:rsidRPr="008721DA">
              <w:rPr>
                <w:highlight w:val="green"/>
                <w:lang w:val="en-US"/>
                <w:rPrChange w:id="91" w:author="Yonatan Zohar" w:date="2024-02-29T14:42:00Z">
                  <w:rPr>
                    <w:lang w:val="en-US"/>
                  </w:rPr>
                </w:rPrChange>
              </w:rPr>
              <w:t>Rev Time (Hour) in decimal format</w:t>
            </w:r>
          </w:p>
        </w:tc>
      </w:tr>
    </w:tbl>
    <w:p w14:paraId="054DF272" w14:textId="77777777" w:rsidR="00D96876" w:rsidRDefault="00D96876" w:rsidP="00D96876">
      <w:pPr>
        <w:pStyle w:val="Heading3"/>
        <w:rPr>
          <w:lang w:val="en-US"/>
        </w:rPr>
      </w:pPr>
      <w:r>
        <w:rPr>
          <w:lang w:val="en-US"/>
        </w:rPr>
        <w:t>FPGA Power Diagnostic</w:t>
      </w:r>
    </w:p>
    <w:p w14:paraId="1A5AB597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3472"/>
        <w:gridCol w:w="684"/>
        <w:gridCol w:w="1924"/>
        <w:gridCol w:w="3461"/>
      </w:tblGrid>
      <w:tr w:rsidR="00D96876" w14:paraId="5F66C612" w14:textId="77777777" w:rsidTr="00BE3DDA">
        <w:tc>
          <w:tcPr>
            <w:tcW w:w="927" w:type="dxa"/>
            <w:shd w:val="clear" w:color="auto" w:fill="D1D1D1" w:themeFill="background2" w:themeFillShade="E6"/>
          </w:tcPr>
          <w:p w14:paraId="24F521D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583" w:type="dxa"/>
            <w:shd w:val="clear" w:color="auto" w:fill="D1D1D1" w:themeFill="background2" w:themeFillShade="E6"/>
          </w:tcPr>
          <w:p w14:paraId="6B2039F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5" w:type="dxa"/>
            <w:shd w:val="clear" w:color="auto" w:fill="D1D1D1" w:themeFill="background2" w:themeFillShade="E6"/>
          </w:tcPr>
          <w:p w14:paraId="4E5C215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35" w:type="dxa"/>
            <w:shd w:val="clear" w:color="auto" w:fill="D1D1D1" w:themeFill="background2" w:themeFillShade="E6"/>
          </w:tcPr>
          <w:p w14:paraId="3F78601F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552" w:type="dxa"/>
            <w:shd w:val="clear" w:color="auto" w:fill="D1D1D1" w:themeFill="background2" w:themeFillShade="E6"/>
          </w:tcPr>
          <w:p w14:paraId="080C6AB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7DCAB39E" w14:textId="77777777" w:rsidTr="00BE3DDA">
        <w:trPr>
          <w:trHeight w:val="288"/>
        </w:trPr>
        <w:tc>
          <w:tcPr>
            <w:tcW w:w="927" w:type="dxa"/>
          </w:tcPr>
          <w:p w14:paraId="04C9875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31:</w:t>
            </w:r>
            <w:r>
              <w:t>2</w:t>
            </w:r>
          </w:p>
        </w:tc>
        <w:tc>
          <w:tcPr>
            <w:tcW w:w="3583" w:type="dxa"/>
          </w:tcPr>
          <w:p w14:paraId="4259F689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685" w:type="dxa"/>
          </w:tcPr>
          <w:p w14:paraId="1053CF1F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935" w:type="dxa"/>
          </w:tcPr>
          <w:p w14:paraId="7A3D9A92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552" w:type="dxa"/>
          </w:tcPr>
          <w:p w14:paraId="285FC9B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19CF73E8" w14:textId="77777777" w:rsidTr="00BE3DDA">
        <w:trPr>
          <w:trHeight w:val="288"/>
        </w:trPr>
        <w:tc>
          <w:tcPr>
            <w:tcW w:w="927" w:type="dxa"/>
          </w:tcPr>
          <w:p w14:paraId="6459A670" w14:textId="77777777" w:rsidR="00D96876" w:rsidRPr="006923CE" w:rsidRDefault="00D96876" w:rsidP="00BE3DDA">
            <w:r>
              <w:t>1</w:t>
            </w:r>
          </w:p>
        </w:tc>
        <w:tc>
          <w:tcPr>
            <w:tcW w:w="3583" w:type="dxa"/>
          </w:tcPr>
          <w:p w14:paraId="5E530235" w14:textId="77777777" w:rsidR="00D96876" w:rsidRPr="006923CE" w:rsidRDefault="00D96876" w:rsidP="00BE3DDA">
            <w:r>
              <w:rPr>
                <w:lang w:val="en-US"/>
              </w:rPr>
              <w:t>Power OK from Power supply</w:t>
            </w:r>
            <w:r>
              <w:t xml:space="preserve"> Sticky</w:t>
            </w:r>
          </w:p>
        </w:tc>
        <w:tc>
          <w:tcPr>
            <w:tcW w:w="685" w:type="dxa"/>
          </w:tcPr>
          <w:p w14:paraId="31889E32" w14:textId="77777777" w:rsidR="00D96876" w:rsidRPr="006923CE" w:rsidRDefault="00D96876" w:rsidP="00BE3DDA">
            <w:r>
              <w:t>R-W</w:t>
            </w:r>
          </w:p>
        </w:tc>
        <w:tc>
          <w:tcPr>
            <w:tcW w:w="1935" w:type="dxa"/>
          </w:tcPr>
          <w:p w14:paraId="6129B011" w14:textId="77777777" w:rsidR="00D96876" w:rsidRDefault="00D96876" w:rsidP="00BE3DDA">
            <w:r>
              <w:t>1-Power OK</w:t>
            </w:r>
          </w:p>
          <w:p w14:paraId="17545618" w14:textId="77777777" w:rsidR="00D96876" w:rsidRPr="006923CE" w:rsidRDefault="00D96876" w:rsidP="00BE3DDA">
            <w:r>
              <w:t>0-Power Fail</w:t>
            </w:r>
          </w:p>
        </w:tc>
        <w:tc>
          <w:tcPr>
            <w:tcW w:w="3552" w:type="dxa"/>
          </w:tcPr>
          <w:p w14:paraId="19778900" w14:textId="77777777" w:rsidR="00D96876" w:rsidRPr="006923CE" w:rsidRDefault="00D96876" w:rsidP="00BE3DDA">
            <w:r>
              <w:t>Sticky Power OK signal, set by PS Error, cleared by Write ‘1’</w:t>
            </w:r>
          </w:p>
        </w:tc>
      </w:tr>
      <w:tr w:rsidR="00D96876" w14:paraId="6266811A" w14:textId="77777777" w:rsidTr="00BE3DDA">
        <w:trPr>
          <w:trHeight w:val="288"/>
        </w:trPr>
        <w:tc>
          <w:tcPr>
            <w:tcW w:w="927" w:type="dxa"/>
          </w:tcPr>
          <w:p w14:paraId="469E59E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83" w:type="dxa"/>
          </w:tcPr>
          <w:p w14:paraId="43EAFB55" w14:textId="77777777" w:rsidR="00D96876" w:rsidRPr="006923CE" w:rsidRDefault="00D96876" w:rsidP="00BE3DDA">
            <w:r>
              <w:rPr>
                <w:lang w:val="en-US"/>
              </w:rPr>
              <w:t xml:space="preserve">Power OK from Power supply </w:t>
            </w:r>
            <w:r>
              <w:t>RT</w:t>
            </w:r>
          </w:p>
        </w:tc>
        <w:tc>
          <w:tcPr>
            <w:tcW w:w="685" w:type="dxa"/>
          </w:tcPr>
          <w:p w14:paraId="28B8C99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935" w:type="dxa"/>
          </w:tcPr>
          <w:p w14:paraId="541B6ECA" w14:textId="77777777" w:rsidR="00D96876" w:rsidRDefault="00D96876" w:rsidP="00BE3DDA">
            <w:r>
              <w:t>1-Power OK</w:t>
            </w:r>
          </w:p>
          <w:p w14:paraId="3B7624A8" w14:textId="77777777" w:rsidR="00D96876" w:rsidRDefault="00D96876" w:rsidP="00BE3DDA">
            <w:pPr>
              <w:rPr>
                <w:lang w:val="en-US"/>
              </w:rPr>
            </w:pPr>
            <w:r>
              <w:t>0-Power Fail</w:t>
            </w:r>
          </w:p>
        </w:tc>
        <w:tc>
          <w:tcPr>
            <w:tcW w:w="3552" w:type="dxa"/>
          </w:tcPr>
          <w:p w14:paraId="3E6922BD" w14:textId="77777777" w:rsidR="00D96876" w:rsidRPr="006923CE" w:rsidRDefault="00D96876" w:rsidP="00BE3DDA">
            <w:r>
              <w:t>Real time Power O.K signal</w:t>
            </w:r>
          </w:p>
        </w:tc>
      </w:tr>
    </w:tbl>
    <w:p w14:paraId="1173B77D" w14:textId="77777777" w:rsidR="00D96876" w:rsidRDefault="00D96876" w:rsidP="00D96876">
      <w:pPr>
        <w:pStyle w:val="Heading3"/>
        <w:rPr>
          <w:lang w:val="en-US"/>
        </w:rPr>
      </w:pPr>
      <w:proofErr w:type="gramStart"/>
      <w:r>
        <w:rPr>
          <w:lang w:val="en-US"/>
        </w:rPr>
        <w:t xml:space="preserve">FPGA  </w:t>
      </w:r>
      <w:r>
        <w:t>buttons</w:t>
      </w:r>
      <w:proofErr w:type="gramEnd"/>
      <w:r>
        <w:rPr>
          <w:lang w:val="en-US"/>
        </w:rPr>
        <w:t xml:space="preserve"> </w:t>
      </w:r>
    </w:p>
    <w:p w14:paraId="1F52DF40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0x3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92" w:author="Yonatan Zohar" w:date="2024-02-29T13:3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79"/>
        <w:gridCol w:w="4007"/>
        <w:gridCol w:w="698"/>
        <w:gridCol w:w="1748"/>
        <w:gridCol w:w="3124"/>
        <w:tblGridChange w:id="93">
          <w:tblGrid>
            <w:gridCol w:w="879"/>
            <w:gridCol w:w="4007"/>
            <w:gridCol w:w="698"/>
            <w:gridCol w:w="1748"/>
            <w:gridCol w:w="3124"/>
          </w:tblGrid>
        </w:tblGridChange>
      </w:tblGrid>
      <w:tr w:rsidR="00D96876" w14:paraId="3A60B97B" w14:textId="77777777" w:rsidTr="00147D48">
        <w:tc>
          <w:tcPr>
            <w:tcW w:w="879" w:type="dxa"/>
            <w:shd w:val="clear" w:color="auto" w:fill="D1D1D1" w:themeFill="background2" w:themeFillShade="E6"/>
            <w:tcPrChange w:id="94" w:author="Yonatan Zohar" w:date="2024-02-29T13:32:00Z">
              <w:tcPr>
                <w:tcW w:w="908" w:type="dxa"/>
                <w:shd w:val="clear" w:color="auto" w:fill="D1D1D1" w:themeFill="background2" w:themeFillShade="E6"/>
              </w:tcPr>
            </w:tcPrChange>
          </w:tcPr>
          <w:p w14:paraId="494B4D8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4007" w:type="dxa"/>
            <w:shd w:val="clear" w:color="auto" w:fill="D1D1D1" w:themeFill="background2" w:themeFillShade="E6"/>
            <w:tcPrChange w:id="95" w:author="Yonatan Zohar" w:date="2024-02-29T13:32:00Z">
              <w:tcPr>
                <w:tcW w:w="3746" w:type="dxa"/>
                <w:shd w:val="clear" w:color="auto" w:fill="D1D1D1" w:themeFill="background2" w:themeFillShade="E6"/>
              </w:tcPr>
            </w:tcPrChange>
          </w:tcPr>
          <w:p w14:paraId="68E90AA1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98" w:type="dxa"/>
            <w:shd w:val="clear" w:color="auto" w:fill="D1D1D1" w:themeFill="background2" w:themeFillShade="E6"/>
            <w:tcPrChange w:id="96" w:author="Yonatan Zohar" w:date="2024-02-29T13:32:00Z">
              <w:tcPr>
                <w:tcW w:w="703" w:type="dxa"/>
                <w:shd w:val="clear" w:color="auto" w:fill="D1D1D1" w:themeFill="background2" w:themeFillShade="E6"/>
              </w:tcPr>
            </w:tcPrChange>
          </w:tcPr>
          <w:p w14:paraId="4F49A83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48" w:type="dxa"/>
            <w:shd w:val="clear" w:color="auto" w:fill="D1D1D1" w:themeFill="background2" w:themeFillShade="E6"/>
            <w:tcPrChange w:id="97" w:author="Yonatan Zohar" w:date="2024-02-29T13:32:00Z">
              <w:tcPr>
                <w:tcW w:w="1759" w:type="dxa"/>
                <w:shd w:val="clear" w:color="auto" w:fill="D1D1D1" w:themeFill="background2" w:themeFillShade="E6"/>
              </w:tcPr>
            </w:tcPrChange>
          </w:tcPr>
          <w:p w14:paraId="57C81FA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124" w:type="dxa"/>
            <w:shd w:val="clear" w:color="auto" w:fill="D1D1D1" w:themeFill="background2" w:themeFillShade="E6"/>
            <w:tcPrChange w:id="98" w:author="Yonatan Zohar" w:date="2024-02-29T13:32:00Z">
              <w:tcPr>
                <w:tcW w:w="3340" w:type="dxa"/>
                <w:shd w:val="clear" w:color="auto" w:fill="D1D1D1" w:themeFill="background2" w:themeFillShade="E6"/>
              </w:tcPr>
            </w:tcPrChange>
          </w:tcPr>
          <w:p w14:paraId="3372137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0A018949" w14:textId="77777777" w:rsidTr="00147D48">
        <w:trPr>
          <w:trHeight w:val="288"/>
          <w:trPrChange w:id="99" w:author="Yonatan Zohar" w:date="2024-02-29T13:32:00Z">
            <w:trPr>
              <w:trHeight w:val="288"/>
            </w:trPr>
          </w:trPrChange>
        </w:trPr>
        <w:tc>
          <w:tcPr>
            <w:tcW w:w="879" w:type="dxa"/>
            <w:tcPrChange w:id="100" w:author="Yonatan Zohar" w:date="2024-02-29T13:32:00Z">
              <w:tcPr>
                <w:tcW w:w="908" w:type="dxa"/>
              </w:tcPr>
            </w:tcPrChange>
          </w:tcPr>
          <w:p w14:paraId="2BB87EF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31:</w:t>
            </w:r>
            <w:r>
              <w:t>8</w:t>
            </w:r>
          </w:p>
        </w:tc>
        <w:tc>
          <w:tcPr>
            <w:tcW w:w="4007" w:type="dxa"/>
            <w:tcPrChange w:id="101" w:author="Yonatan Zohar" w:date="2024-02-29T13:32:00Z">
              <w:tcPr>
                <w:tcW w:w="3746" w:type="dxa"/>
              </w:tcPr>
            </w:tcPrChange>
          </w:tcPr>
          <w:p w14:paraId="5FEAECE5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698" w:type="dxa"/>
            <w:tcPrChange w:id="102" w:author="Yonatan Zohar" w:date="2024-02-29T13:32:00Z">
              <w:tcPr>
                <w:tcW w:w="703" w:type="dxa"/>
              </w:tcPr>
            </w:tcPrChange>
          </w:tcPr>
          <w:p w14:paraId="528EE50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748" w:type="dxa"/>
            <w:tcPrChange w:id="103" w:author="Yonatan Zohar" w:date="2024-02-29T13:32:00Z">
              <w:tcPr>
                <w:tcW w:w="1759" w:type="dxa"/>
              </w:tcPr>
            </w:tcPrChange>
          </w:tcPr>
          <w:p w14:paraId="4EF45312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124" w:type="dxa"/>
            <w:tcPrChange w:id="104" w:author="Yonatan Zohar" w:date="2024-02-29T13:32:00Z">
              <w:tcPr>
                <w:tcW w:w="3340" w:type="dxa"/>
              </w:tcPr>
            </w:tcPrChange>
          </w:tcPr>
          <w:p w14:paraId="0E23AF1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:rsidDel="00147D48" w14:paraId="0D87A2F4" w14:textId="15861345" w:rsidTr="00147D48">
        <w:trPr>
          <w:trHeight w:val="288"/>
          <w:del w:id="105" w:author="Yonatan Zohar" w:date="2024-02-29T13:32:00Z"/>
          <w:trPrChange w:id="106" w:author="Yonatan Zohar" w:date="2024-02-29T13:32:00Z">
            <w:trPr>
              <w:trHeight w:val="288"/>
            </w:trPr>
          </w:trPrChange>
        </w:trPr>
        <w:tc>
          <w:tcPr>
            <w:tcW w:w="879" w:type="dxa"/>
            <w:tcPrChange w:id="107" w:author="Yonatan Zohar" w:date="2024-02-29T13:32:00Z">
              <w:tcPr>
                <w:tcW w:w="908" w:type="dxa"/>
              </w:tcPr>
            </w:tcPrChange>
          </w:tcPr>
          <w:p w14:paraId="77FC6D43" w14:textId="2B8C369A" w:rsidR="00D96876" w:rsidDel="00147D48" w:rsidRDefault="00D96876" w:rsidP="00BE3DDA">
            <w:pPr>
              <w:rPr>
                <w:del w:id="108" w:author="Yonatan Zohar" w:date="2024-02-29T13:32:00Z"/>
                <w:lang w:val="en-US"/>
              </w:rPr>
            </w:pPr>
            <w:del w:id="109" w:author="Yonatan Zohar" w:date="2024-02-29T13:32:00Z">
              <w:r w:rsidDel="00147D48">
                <w:delText>7</w:delText>
              </w:r>
            </w:del>
          </w:p>
        </w:tc>
        <w:tc>
          <w:tcPr>
            <w:tcW w:w="4007" w:type="dxa"/>
            <w:tcPrChange w:id="110" w:author="Yonatan Zohar" w:date="2024-02-29T13:32:00Z">
              <w:tcPr>
                <w:tcW w:w="3746" w:type="dxa"/>
              </w:tcPr>
            </w:tcPrChange>
          </w:tcPr>
          <w:p w14:paraId="29F8A8F0" w14:textId="46C5A475" w:rsidR="00D96876" w:rsidRPr="004A382D" w:rsidDel="00147D48" w:rsidRDefault="00D96876" w:rsidP="00BE3DDA">
            <w:pPr>
              <w:rPr>
                <w:del w:id="111" w:author="Yonatan Zohar" w:date="2024-02-29T13:32:00Z"/>
                <w:highlight w:val="yellow"/>
                <w:lang w:val="en-US"/>
              </w:rPr>
            </w:pPr>
            <w:del w:id="112" w:author="Yonatan Zohar" w:date="2024-02-29T13:32:00Z">
              <w:r w:rsidRPr="004A382D" w:rsidDel="00147D48">
                <w:rPr>
                  <w:highlight w:val="yellow"/>
                  <w:lang w:val="en-US"/>
                </w:rPr>
                <w:delText>RIGHT_PLUNGER_BUTTON_NC</w:delText>
              </w:r>
            </w:del>
          </w:p>
        </w:tc>
        <w:tc>
          <w:tcPr>
            <w:tcW w:w="698" w:type="dxa"/>
            <w:tcPrChange w:id="113" w:author="Yonatan Zohar" w:date="2024-02-29T13:32:00Z">
              <w:tcPr>
                <w:tcW w:w="703" w:type="dxa"/>
              </w:tcPr>
            </w:tcPrChange>
          </w:tcPr>
          <w:p w14:paraId="4375D3EE" w14:textId="4DE32BCC" w:rsidR="00D96876" w:rsidDel="00147D48" w:rsidRDefault="00D96876" w:rsidP="00BE3DDA">
            <w:pPr>
              <w:rPr>
                <w:del w:id="114" w:author="Yonatan Zohar" w:date="2024-02-29T13:32:00Z"/>
                <w:lang w:val="en-US"/>
              </w:rPr>
            </w:pPr>
            <w:del w:id="115" w:author="Yonatan Zohar" w:date="2024-02-29T13:32:00Z">
              <w:r w:rsidDel="00147D48">
                <w:rPr>
                  <w:lang w:val="en-US"/>
                </w:rPr>
                <w:delText>R-O</w:delText>
              </w:r>
            </w:del>
          </w:p>
        </w:tc>
        <w:tc>
          <w:tcPr>
            <w:tcW w:w="1748" w:type="dxa"/>
            <w:tcPrChange w:id="116" w:author="Yonatan Zohar" w:date="2024-02-29T13:32:00Z">
              <w:tcPr>
                <w:tcW w:w="1759" w:type="dxa"/>
              </w:tcPr>
            </w:tcPrChange>
          </w:tcPr>
          <w:p w14:paraId="1A503C03" w14:textId="5F735842" w:rsidR="00D96876" w:rsidRPr="006923CE" w:rsidDel="00147D48" w:rsidRDefault="00D96876" w:rsidP="00BE3DDA">
            <w:pPr>
              <w:rPr>
                <w:del w:id="117" w:author="Yonatan Zohar" w:date="2024-02-29T13:32:00Z"/>
              </w:rPr>
            </w:pPr>
            <w:del w:id="118" w:author="Yonatan Zohar" w:date="2024-02-29T13:32:00Z">
              <w:r w:rsidDel="00147D48">
                <w:delText>1-PRESSED</w:delText>
              </w:r>
            </w:del>
          </w:p>
        </w:tc>
        <w:tc>
          <w:tcPr>
            <w:tcW w:w="3124" w:type="dxa"/>
            <w:tcPrChange w:id="119" w:author="Yonatan Zohar" w:date="2024-02-29T13:32:00Z">
              <w:tcPr>
                <w:tcW w:w="3340" w:type="dxa"/>
              </w:tcPr>
            </w:tcPrChange>
          </w:tcPr>
          <w:p w14:paraId="131AFDCF" w14:textId="670DBFDB" w:rsidR="00D96876" w:rsidDel="00147D48" w:rsidRDefault="00D96876" w:rsidP="00BE3DDA">
            <w:pPr>
              <w:rPr>
                <w:del w:id="120" w:author="Yonatan Zohar" w:date="2024-02-29T13:32:00Z"/>
                <w:lang w:val="en-US"/>
              </w:rPr>
            </w:pPr>
          </w:p>
        </w:tc>
      </w:tr>
      <w:tr w:rsidR="00D96876" w:rsidDel="00147D48" w14:paraId="26F68EA9" w14:textId="1E5EA123" w:rsidTr="00147D48">
        <w:trPr>
          <w:trHeight w:val="288"/>
          <w:del w:id="121" w:author="Yonatan Zohar" w:date="2024-02-29T13:32:00Z"/>
          <w:trPrChange w:id="122" w:author="Yonatan Zohar" w:date="2024-02-29T13:32:00Z">
            <w:trPr>
              <w:trHeight w:val="288"/>
            </w:trPr>
          </w:trPrChange>
        </w:trPr>
        <w:tc>
          <w:tcPr>
            <w:tcW w:w="879" w:type="dxa"/>
            <w:tcPrChange w:id="123" w:author="Yonatan Zohar" w:date="2024-02-29T13:32:00Z">
              <w:tcPr>
                <w:tcW w:w="908" w:type="dxa"/>
              </w:tcPr>
            </w:tcPrChange>
          </w:tcPr>
          <w:p w14:paraId="27831953" w14:textId="70B20BDA" w:rsidR="00D96876" w:rsidDel="00147D48" w:rsidRDefault="00D96876" w:rsidP="00BE3DDA">
            <w:pPr>
              <w:rPr>
                <w:del w:id="124" w:author="Yonatan Zohar" w:date="2024-02-29T13:32:00Z"/>
                <w:lang w:val="en-US"/>
              </w:rPr>
            </w:pPr>
            <w:del w:id="125" w:author="Yonatan Zohar" w:date="2024-02-29T13:32:00Z">
              <w:r w:rsidDel="00147D48">
                <w:delText>6</w:delText>
              </w:r>
            </w:del>
          </w:p>
        </w:tc>
        <w:tc>
          <w:tcPr>
            <w:tcW w:w="4007" w:type="dxa"/>
            <w:tcPrChange w:id="126" w:author="Yonatan Zohar" w:date="2024-02-29T13:32:00Z">
              <w:tcPr>
                <w:tcW w:w="3746" w:type="dxa"/>
              </w:tcPr>
            </w:tcPrChange>
          </w:tcPr>
          <w:p w14:paraId="6B6F3ED8" w14:textId="6127C907" w:rsidR="00D96876" w:rsidRPr="004A382D" w:rsidDel="00147D48" w:rsidRDefault="00D96876" w:rsidP="00BE3DDA">
            <w:pPr>
              <w:rPr>
                <w:del w:id="127" w:author="Yonatan Zohar" w:date="2024-02-29T13:32:00Z"/>
                <w:highlight w:val="yellow"/>
                <w:lang w:val="en-US"/>
              </w:rPr>
            </w:pPr>
            <w:del w:id="128" w:author="Yonatan Zohar" w:date="2024-02-29T13:32:00Z">
              <w:r w:rsidRPr="004A382D" w:rsidDel="00147D48">
                <w:rPr>
                  <w:highlight w:val="yellow"/>
                  <w:lang w:val="en-US"/>
                </w:rPr>
                <w:delText>RIGHT_PLUNGER_BUTTON_NO</w:delText>
              </w:r>
            </w:del>
          </w:p>
        </w:tc>
        <w:tc>
          <w:tcPr>
            <w:tcW w:w="698" w:type="dxa"/>
            <w:tcPrChange w:id="129" w:author="Yonatan Zohar" w:date="2024-02-29T13:32:00Z">
              <w:tcPr>
                <w:tcW w:w="703" w:type="dxa"/>
              </w:tcPr>
            </w:tcPrChange>
          </w:tcPr>
          <w:p w14:paraId="25CADF6E" w14:textId="23296402" w:rsidR="00D96876" w:rsidDel="00147D48" w:rsidRDefault="00D96876" w:rsidP="00BE3DDA">
            <w:pPr>
              <w:rPr>
                <w:del w:id="130" w:author="Yonatan Zohar" w:date="2024-02-29T13:32:00Z"/>
                <w:lang w:val="en-US"/>
              </w:rPr>
            </w:pPr>
            <w:del w:id="131" w:author="Yonatan Zohar" w:date="2024-02-29T13:32:00Z">
              <w:r w:rsidDel="00147D48">
                <w:rPr>
                  <w:lang w:val="en-US"/>
                </w:rPr>
                <w:delText>R-O</w:delText>
              </w:r>
            </w:del>
          </w:p>
        </w:tc>
        <w:tc>
          <w:tcPr>
            <w:tcW w:w="1748" w:type="dxa"/>
            <w:tcPrChange w:id="132" w:author="Yonatan Zohar" w:date="2024-02-29T13:32:00Z">
              <w:tcPr>
                <w:tcW w:w="1759" w:type="dxa"/>
              </w:tcPr>
            </w:tcPrChange>
          </w:tcPr>
          <w:p w14:paraId="72EA3548" w14:textId="28796301" w:rsidR="00D96876" w:rsidDel="00147D48" w:rsidRDefault="00D96876" w:rsidP="00BE3DDA">
            <w:pPr>
              <w:rPr>
                <w:del w:id="133" w:author="Yonatan Zohar" w:date="2024-02-29T13:32:00Z"/>
                <w:lang w:val="en-US"/>
              </w:rPr>
            </w:pPr>
            <w:del w:id="134" w:author="Yonatan Zohar" w:date="2024-02-29T13:32:00Z">
              <w:r w:rsidDel="00147D48">
                <w:delText>1-PRESSED</w:delText>
              </w:r>
            </w:del>
          </w:p>
        </w:tc>
        <w:tc>
          <w:tcPr>
            <w:tcW w:w="3124" w:type="dxa"/>
            <w:tcPrChange w:id="135" w:author="Yonatan Zohar" w:date="2024-02-29T13:32:00Z">
              <w:tcPr>
                <w:tcW w:w="3340" w:type="dxa"/>
              </w:tcPr>
            </w:tcPrChange>
          </w:tcPr>
          <w:p w14:paraId="1E0AFF73" w14:textId="53D7F1A8" w:rsidR="00D96876" w:rsidDel="00147D48" w:rsidRDefault="00D96876" w:rsidP="00BE3DDA">
            <w:pPr>
              <w:rPr>
                <w:del w:id="136" w:author="Yonatan Zohar" w:date="2024-02-29T13:32:00Z"/>
                <w:lang w:val="en-US"/>
              </w:rPr>
            </w:pPr>
          </w:p>
        </w:tc>
      </w:tr>
      <w:tr w:rsidR="00D96876" w:rsidDel="00147D48" w14:paraId="049D192F" w14:textId="2B2E2B73" w:rsidTr="00147D48">
        <w:trPr>
          <w:trHeight w:val="288"/>
          <w:del w:id="137" w:author="Yonatan Zohar" w:date="2024-02-29T13:32:00Z"/>
          <w:trPrChange w:id="138" w:author="Yonatan Zohar" w:date="2024-02-29T13:32:00Z">
            <w:trPr>
              <w:trHeight w:val="288"/>
            </w:trPr>
          </w:trPrChange>
        </w:trPr>
        <w:tc>
          <w:tcPr>
            <w:tcW w:w="879" w:type="dxa"/>
            <w:tcPrChange w:id="139" w:author="Yonatan Zohar" w:date="2024-02-29T13:32:00Z">
              <w:tcPr>
                <w:tcW w:w="908" w:type="dxa"/>
              </w:tcPr>
            </w:tcPrChange>
          </w:tcPr>
          <w:p w14:paraId="5BCB9F7E" w14:textId="6E52809C" w:rsidR="00D96876" w:rsidDel="00147D48" w:rsidRDefault="00D96876" w:rsidP="00BE3DDA">
            <w:pPr>
              <w:rPr>
                <w:del w:id="140" w:author="Yonatan Zohar" w:date="2024-02-29T13:32:00Z"/>
                <w:lang w:val="en-US"/>
              </w:rPr>
            </w:pPr>
            <w:del w:id="141" w:author="Yonatan Zohar" w:date="2024-02-29T13:32:00Z">
              <w:r w:rsidDel="00147D48">
                <w:delText>5</w:delText>
              </w:r>
            </w:del>
          </w:p>
        </w:tc>
        <w:tc>
          <w:tcPr>
            <w:tcW w:w="4007" w:type="dxa"/>
            <w:tcPrChange w:id="142" w:author="Yonatan Zohar" w:date="2024-02-29T13:32:00Z">
              <w:tcPr>
                <w:tcW w:w="3746" w:type="dxa"/>
              </w:tcPr>
            </w:tcPrChange>
          </w:tcPr>
          <w:p w14:paraId="2DB28429" w14:textId="619EA924" w:rsidR="00D96876" w:rsidRPr="004A382D" w:rsidDel="00147D48" w:rsidRDefault="00D96876" w:rsidP="00BE3DDA">
            <w:pPr>
              <w:rPr>
                <w:del w:id="143" w:author="Yonatan Zohar" w:date="2024-02-29T13:32:00Z"/>
                <w:highlight w:val="yellow"/>
                <w:lang w:val="en-US"/>
              </w:rPr>
            </w:pPr>
            <w:del w:id="144" w:author="Yonatan Zohar" w:date="2024-02-29T13:32:00Z">
              <w:r w:rsidRPr="004A382D" w:rsidDel="00147D48">
                <w:rPr>
                  <w:highlight w:val="yellow"/>
                  <w:lang w:val="en-US"/>
                </w:rPr>
                <w:delText>LEFT_PLUNGER_BUTTON_NC</w:delText>
              </w:r>
            </w:del>
          </w:p>
        </w:tc>
        <w:tc>
          <w:tcPr>
            <w:tcW w:w="698" w:type="dxa"/>
            <w:tcPrChange w:id="145" w:author="Yonatan Zohar" w:date="2024-02-29T13:32:00Z">
              <w:tcPr>
                <w:tcW w:w="703" w:type="dxa"/>
              </w:tcPr>
            </w:tcPrChange>
          </w:tcPr>
          <w:p w14:paraId="3484D523" w14:textId="09B1CE20" w:rsidR="00D96876" w:rsidDel="00147D48" w:rsidRDefault="00D96876" w:rsidP="00BE3DDA">
            <w:pPr>
              <w:rPr>
                <w:del w:id="146" w:author="Yonatan Zohar" w:date="2024-02-29T13:32:00Z"/>
                <w:lang w:val="en-US"/>
              </w:rPr>
            </w:pPr>
            <w:del w:id="147" w:author="Yonatan Zohar" w:date="2024-02-29T13:32:00Z">
              <w:r w:rsidDel="00147D48">
                <w:rPr>
                  <w:lang w:val="en-US"/>
                </w:rPr>
                <w:delText>R-O</w:delText>
              </w:r>
            </w:del>
          </w:p>
        </w:tc>
        <w:tc>
          <w:tcPr>
            <w:tcW w:w="1748" w:type="dxa"/>
            <w:tcPrChange w:id="148" w:author="Yonatan Zohar" w:date="2024-02-29T13:32:00Z">
              <w:tcPr>
                <w:tcW w:w="1759" w:type="dxa"/>
              </w:tcPr>
            </w:tcPrChange>
          </w:tcPr>
          <w:p w14:paraId="66F17B0D" w14:textId="1FF8F576" w:rsidR="00D96876" w:rsidDel="00147D48" w:rsidRDefault="00D96876" w:rsidP="00BE3DDA">
            <w:pPr>
              <w:rPr>
                <w:del w:id="149" w:author="Yonatan Zohar" w:date="2024-02-29T13:32:00Z"/>
                <w:lang w:val="en-US"/>
              </w:rPr>
            </w:pPr>
            <w:del w:id="150" w:author="Yonatan Zohar" w:date="2024-02-29T13:32:00Z">
              <w:r w:rsidDel="00147D48">
                <w:delText>1-PRESSED</w:delText>
              </w:r>
            </w:del>
          </w:p>
        </w:tc>
        <w:tc>
          <w:tcPr>
            <w:tcW w:w="3124" w:type="dxa"/>
            <w:tcPrChange w:id="151" w:author="Yonatan Zohar" w:date="2024-02-29T13:32:00Z">
              <w:tcPr>
                <w:tcW w:w="3340" w:type="dxa"/>
              </w:tcPr>
            </w:tcPrChange>
          </w:tcPr>
          <w:p w14:paraId="590A8BAC" w14:textId="2CED6AFD" w:rsidR="00D96876" w:rsidDel="00147D48" w:rsidRDefault="00D96876" w:rsidP="00BE3DDA">
            <w:pPr>
              <w:rPr>
                <w:del w:id="152" w:author="Yonatan Zohar" w:date="2024-02-29T13:32:00Z"/>
                <w:lang w:val="en-US"/>
              </w:rPr>
            </w:pPr>
          </w:p>
        </w:tc>
      </w:tr>
      <w:tr w:rsidR="00D96876" w:rsidDel="00147D48" w14:paraId="4617FAAF" w14:textId="5D1CCC9B" w:rsidTr="00147D48">
        <w:trPr>
          <w:trHeight w:val="288"/>
          <w:del w:id="153" w:author="Yonatan Zohar" w:date="2024-02-29T13:32:00Z"/>
          <w:trPrChange w:id="154" w:author="Yonatan Zohar" w:date="2024-02-29T13:32:00Z">
            <w:trPr>
              <w:trHeight w:val="288"/>
            </w:trPr>
          </w:trPrChange>
        </w:trPr>
        <w:tc>
          <w:tcPr>
            <w:tcW w:w="879" w:type="dxa"/>
            <w:tcPrChange w:id="155" w:author="Yonatan Zohar" w:date="2024-02-29T13:32:00Z">
              <w:tcPr>
                <w:tcW w:w="908" w:type="dxa"/>
              </w:tcPr>
            </w:tcPrChange>
          </w:tcPr>
          <w:p w14:paraId="19DBCF6E" w14:textId="7E5CE0FF" w:rsidR="00D96876" w:rsidDel="00147D48" w:rsidRDefault="00D96876" w:rsidP="00BE3DDA">
            <w:pPr>
              <w:rPr>
                <w:del w:id="156" w:author="Yonatan Zohar" w:date="2024-02-29T13:32:00Z"/>
                <w:lang w:val="en-US"/>
              </w:rPr>
            </w:pPr>
            <w:del w:id="157" w:author="Yonatan Zohar" w:date="2024-02-29T13:32:00Z">
              <w:r w:rsidDel="00147D48">
                <w:delText>4</w:delText>
              </w:r>
            </w:del>
          </w:p>
        </w:tc>
        <w:tc>
          <w:tcPr>
            <w:tcW w:w="4007" w:type="dxa"/>
            <w:tcPrChange w:id="158" w:author="Yonatan Zohar" w:date="2024-02-29T13:32:00Z">
              <w:tcPr>
                <w:tcW w:w="3746" w:type="dxa"/>
              </w:tcPr>
            </w:tcPrChange>
          </w:tcPr>
          <w:p w14:paraId="20B18102" w14:textId="00A43602" w:rsidR="00D96876" w:rsidRPr="004A382D" w:rsidDel="00147D48" w:rsidRDefault="00D96876" w:rsidP="00BE3DDA">
            <w:pPr>
              <w:rPr>
                <w:del w:id="159" w:author="Yonatan Zohar" w:date="2024-02-29T13:32:00Z"/>
                <w:highlight w:val="yellow"/>
                <w:lang w:val="en-US"/>
              </w:rPr>
            </w:pPr>
            <w:del w:id="160" w:author="Yonatan Zohar" w:date="2024-02-29T13:32:00Z">
              <w:r w:rsidRPr="004A382D" w:rsidDel="00147D48">
                <w:rPr>
                  <w:highlight w:val="yellow"/>
                  <w:lang w:val="en-US"/>
                </w:rPr>
                <w:delText>LEFT_PLUNGER_BUTTON_NO</w:delText>
              </w:r>
            </w:del>
          </w:p>
        </w:tc>
        <w:tc>
          <w:tcPr>
            <w:tcW w:w="698" w:type="dxa"/>
            <w:tcPrChange w:id="161" w:author="Yonatan Zohar" w:date="2024-02-29T13:32:00Z">
              <w:tcPr>
                <w:tcW w:w="703" w:type="dxa"/>
              </w:tcPr>
            </w:tcPrChange>
          </w:tcPr>
          <w:p w14:paraId="54AEFF98" w14:textId="6596CBAC" w:rsidR="00D96876" w:rsidDel="00147D48" w:rsidRDefault="00D96876" w:rsidP="00BE3DDA">
            <w:pPr>
              <w:rPr>
                <w:del w:id="162" w:author="Yonatan Zohar" w:date="2024-02-29T13:32:00Z"/>
                <w:lang w:val="en-US"/>
              </w:rPr>
            </w:pPr>
            <w:del w:id="163" w:author="Yonatan Zohar" w:date="2024-02-29T13:32:00Z">
              <w:r w:rsidDel="00147D48">
                <w:rPr>
                  <w:lang w:val="en-US"/>
                </w:rPr>
                <w:delText>R-O</w:delText>
              </w:r>
            </w:del>
          </w:p>
        </w:tc>
        <w:tc>
          <w:tcPr>
            <w:tcW w:w="1748" w:type="dxa"/>
            <w:tcPrChange w:id="164" w:author="Yonatan Zohar" w:date="2024-02-29T13:32:00Z">
              <w:tcPr>
                <w:tcW w:w="1759" w:type="dxa"/>
              </w:tcPr>
            </w:tcPrChange>
          </w:tcPr>
          <w:p w14:paraId="58904A33" w14:textId="41B832B8" w:rsidR="00D96876" w:rsidDel="00147D48" w:rsidRDefault="00D96876" w:rsidP="00BE3DDA">
            <w:pPr>
              <w:rPr>
                <w:del w:id="165" w:author="Yonatan Zohar" w:date="2024-02-29T13:32:00Z"/>
                <w:lang w:val="en-US"/>
              </w:rPr>
            </w:pPr>
            <w:del w:id="166" w:author="Yonatan Zohar" w:date="2024-02-29T13:32:00Z">
              <w:r w:rsidDel="00147D48">
                <w:delText>1-PRESSED</w:delText>
              </w:r>
            </w:del>
          </w:p>
        </w:tc>
        <w:tc>
          <w:tcPr>
            <w:tcW w:w="3124" w:type="dxa"/>
            <w:tcPrChange w:id="167" w:author="Yonatan Zohar" w:date="2024-02-29T13:32:00Z">
              <w:tcPr>
                <w:tcW w:w="3340" w:type="dxa"/>
              </w:tcPr>
            </w:tcPrChange>
          </w:tcPr>
          <w:p w14:paraId="327B7A84" w14:textId="527E94BC" w:rsidR="00D96876" w:rsidDel="00147D48" w:rsidRDefault="00D96876" w:rsidP="00BE3DDA">
            <w:pPr>
              <w:rPr>
                <w:del w:id="168" w:author="Yonatan Zohar" w:date="2024-02-29T13:32:00Z"/>
                <w:lang w:val="en-US"/>
              </w:rPr>
            </w:pPr>
          </w:p>
        </w:tc>
      </w:tr>
      <w:tr w:rsidR="00D96876" w14:paraId="222AD548" w14:textId="77777777" w:rsidTr="00147D48">
        <w:trPr>
          <w:trHeight w:val="288"/>
          <w:trPrChange w:id="169" w:author="Yonatan Zohar" w:date="2024-02-29T13:32:00Z">
            <w:trPr>
              <w:trHeight w:val="288"/>
            </w:trPr>
          </w:trPrChange>
        </w:trPr>
        <w:tc>
          <w:tcPr>
            <w:tcW w:w="879" w:type="dxa"/>
            <w:tcPrChange w:id="170" w:author="Yonatan Zohar" w:date="2024-02-29T13:32:00Z">
              <w:tcPr>
                <w:tcW w:w="908" w:type="dxa"/>
              </w:tcPr>
            </w:tcPrChange>
          </w:tcPr>
          <w:p w14:paraId="20F8F886" w14:textId="77777777" w:rsidR="00D96876" w:rsidRDefault="00D96876" w:rsidP="00BE3DDA">
            <w:pPr>
              <w:rPr>
                <w:lang w:val="en-US"/>
              </w:rPr>
            </w:pPr>
            <w:r>
              <w:t>3</w:t>
            </w:r>
          </w:p>
        </w:tc>
        <w:tc>
          <w:tcPr>
            <w:tcW w:w="4007" w:type="dxa"/>
            <w:tcPrChange w:id="171" w:author="Yonatan Zohar" w:date="2024-02-29T13:32:00Z">
              <w:tcPr>
                <w:tcW w:w="3746" w:type="dxa"/>
              </w:tcPr>
            </w:tcPrChange>
          </w:tcPr>
          <w:p w14:paraId="0A62E435" w14:textId="77777777" w:rsidR="00D96876" w:rsidRPr="00147D48" w:rsidRDefault="00D96876" w:rsidP="00BE3DDA">
            <w:pPr>
              <w:rPr>
                <w:highlight w:val="green"/>
                <w:lang w:val="en-US"/>
                <w:rPrChange w:id="172" w:author="Yonatan Zohar" w:date="2024-02-29T13:28:00Z">
                  <w:rPr>
                    <w:lang w:val="en-US"/>
                  </w:rPr>
                </w:rPrChange>
              </w:rPr>
            </w:pPr>
            <w:r w:rsidRPr="00147D48">
              <w:rPr>
                <w:highlight w:val="green"/>
                <w:lang w:val="en-US"/>
                <w:rPrChange w:id="173" w:author="Yonatan Zohar" w:date="2024-02-29T13:28:00Z">
                  <w:rPr>
                    <w:lang w:val="en-US"/>
                  </w:rPr>
                </w:rPrChange>
              </w:rPr>
              <w:t>RIGHT_TOOL_EXCHANGE_BUTTON_NC</w:t>
            </w:r>
          </w:p>
        </w:tc>
        <w:tc>
          <w:tcPr>
            <w:tcW w:w="698" w:type="dxa"/>
            <w:tcPrChange w:id="174" w:author="Yonatan Zohar" w:date="2024-02-29T13:32:00Z">
              <w:tcPr>
                <w:tcW w:w="703" w:type="dxa"/>
              </w:tcPr>
            </w:tcPrChange>
          </w:tcPr>
          <w:p w14:paraId="0ED9693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48" w:type="dxa"/>
            <w:tcPrChange w:id="175" w:author="Yonatan Zohar" w:date="2024-02-29T13:32:00Z">
              <w:tcPr>
                <w:tcW w:w="1759" w:type="dxa"/>
              </w:tcPr>
            </w:tcPrChange>
          </w:tcPr>
          <w:p w14:paraId="45A66A60" w14:textId="77777777" w:rsidR="00D96876" w:rsidRDefault="00D96876" w:rsidP="00BE3DDA">
            <w:pPr>
              <w:rPr>
                <w:lang w:val="en-US"/>
              </w:rPr>
            </w:pPr>
            <w:r>
              <w:t>1-PRESSED</w:t>
            </w:r>
          </w:p>
        </w:tc>
        <w:tc>
          <w:tcPr>
            <w:tcW w:w="3124" w:type="dxa"/>
            <w:tcPrChange w:id="176" w:author="Yonatan Zohar" w:date="2024-02-29T13:32:00Z">
              <w:tcPr>
                <w:tcW w:w="3340" w:type="dxa"/>
              </w:tcPr>
            </w:tcPrChange>
          </w:tcPr>
          <w:p w14:paraId="1C4BC755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6E8BF992" w14:textId="77777777" w:rsidTr="00147D48">
        <w:trPr>
          <w:trHeight w:val="288"/>
          <w:trPrChange w:id="177" w:author="Yonatan Zohar" w:date="2024-02-29T13:32:00Z">
            <w:trPr>
              <w:trHeight w:val="288"/>
            </w:trPr>
          </w:trPrChange>
        </w:trPr>
        <w:tc>
          <w:tcPr>
            <w:tcW w:w="879" w:type="dxa"/>
            <w:tcPrChange w:id="178" w:author="Yonatan Zohar" w:date="2024-02-29T13:32:00Z">
              <w:tcPr>
                <w:tcW w:w="908" w:type="dxa"/>
              </w:tcPr>
            </w:tcPrChange>
          </w:tcPr>
          <w:p w14:paraId="6044F6FB" w14:textId="77777777" w:rsidR="00D96876" w:rsidRDefault="00D96876" w:rsidP="00BE3DDA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4007" w:type="dxa"/>
            <w:tcPrChange w:id="179" w:author="Yonatan Zohar" w:date="2024-02-29T13:32:00Z">
              <w:tcPr>
                <w:tcW w:w="3746" w:type="dxa"/>
              </w:tcPr>
            </w:tcPrChange>
          </w:tcPr>
          <w:p w14:paraId="50C3F47E" w14:textId="77777777" w:rsidR="00D96876" w:rsidRPr="00147D48" w:rsidRDefault="00D96876" w:rsidP="00BE3DDA">
            <w:pPr>
              <w:rPr>
                <w:highlight w:val="green"/>
                <w:lang w:val="en-US"/>
                <w:rPrChange w:id="180" w:author="Yonatan Zohar" w:date="2024-02-29T13:28:00Z">
                  <w:rPr>
                    <w:lang w:val="en-US"/>
                  </w:rPr>
                </w:rPrChange>
              </w:rPr>
            </w:pPr>
            <w:r w:rsidRPr="00147D48">
              <w:rPr>
                <w:highlight w:val="green"/>
                <w:lang w:val="en-US"/>
                <w:rPrChange w:id="181" w:author="Yonatan Zohar" w:date="2024-02-29T13:28:00Z">
                  <w:rPr>
                    <w:lang w:val="en-US"/>
                  </w:rPr>
                </w:rPrChange>
              </w:rPr>
              <w:t>RIGHT_TOOL_EXCHANGE_BUTTON_NO</w:t>
            </w:r>
          </w:p>
        </w:tc>
        <w:tc>
          <w:tcPr>
            <w:tcW w:w="698" w:type="dxa"/>
            <w:tcPrChange w:id="182" w:author="Yonatan Zohar" w:date="2024-02-29T13:32:00Z">
              <w:tcPr>
                <w:tcW w:w="703" w:type="dxa"/>
              </w:tcPr>
            </w:tcPrChange>
          </w:tcPr>
          <w:p w14:paraId="0887628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48" w:type="dxa"/>
            <w:tcPrChange w:id="183" w:author="Yonatan Zohar" w:date="2024-02-29T13:32:00Z">
              <w:tcPr>
                <w:tcW w:w="1759" w:type="dxa"/>
              </w:tcPr>
            </w:tcPrChange>
          </w:tcPr>
          <w:p w14:paraId="4CDBF6AA" w14:textId="77777777" w:rsidR="00D96876" w:rsidRDefault="00D96876" w:rsidP="00BE3DDA">
            <w:pPr>
              <w:rPr>
                <w:lang w:val="en-US"/>
              </w:rPr>
            </w:pPr>
            <w:r>
              <w:t>1-PRESSED</w:t>
            </w:r>
          </w:p>
        </w:tc>
        <w:tc>
          <w:tcPr>
            <w:tcW w:w="3124" w:type="dxa"/>
            <w:tcPrChange w:id="184" w:author="Yonatan Zohar" w:date="2024-02-29T13:32:00Z">
              <w:tcPr>
                <w:tcW w:w="3340" w:type="dxa"/>
              </w:tcPr>
            </w:tcPrChange>
          </w:tcPr>
          <w:p w14:paraId="2D92A9E1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033A119E" w14:textId="77777777" w:rsidTr="00147D48">
        <w:trPr>
          <w:trHeight w:val="288"/>
          <w:trPrChange w:id="185" w:author="Yonatan Zohar" w:date="2024-02-29T13:32:00Z">
            <w:trPr>
              <w:trHeight w:val="288"/>
            </w:trPr>
          </w:trPrChange>
        </w:trPr>
        <w:tc>
          <w:tcPr>
            <w:tcW w:w="879" w:type="dxa"/>
            <w:tcPrChange w:id="186" w:author="Yonatan Zohar" w:date="2024-02-29T13:32:00Z">
              <w:tcPr>
                <w:tcW w:w="908" w:type="dxa"/>
              </w:tcPr>
            </w:tcPrChange>
          </w:tcPr>
          <w:p w14:paraId="0AF25845" w14:textId="77777777" w:rsidR="00D96876" w:rsidRDefault="00D96876" w:rsidP="00BE3DDA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4007" w:type="dxa"/>
            <w:tcPrChange w:id="187" w:author="Yonatan Zohar" w:date="2024-02-29T13:32:00Z">
              <w:tcPr>
                <w:tcW w:w="3746" w:type="dxa"/>
              </w:tcPr>
            </w:tcPrChange>
          </w:tcPr>
          <w:p w14:paraId="0E30F6DB" w14:textId="77777777" w:rsidR="00D96876" w:rsidRPr="00147D48" w:rsidRDefault="00D96876" w:rsidP="00BE3DDA">
            <w:pPr>
              <w:rPr>
                <w:highlight w:val="green"/>
                <w:lang w:val="en-US"/>
                <w:rPrChange w:id="188" w:author="Yonatan Zohar" w:date="2024-02-29T13:28:00Z">
                  <w:rPr>
                    <w:lang w:val="en-US"/>
                  </w:rPr>
                </w:rPrChange>
              </w:rPr>
            </w:pPr>
            <w:r w:rsidRPr="00147D48">
              <w:rPr>
                <w:highlight w:val="green"/>
                <w:lang w:val="en-US"/>
                <w:rPrChange w:id="189" w:author="Yonatan Zohar" w:date="2024-02-29T13:28:00Z">
                  <w:rPr>
                    <w:lang w:val="en-US"/>
                  </w:rPr>
                </w:rPrChange>
              </w:rPr>
              <w:t>LEFT_TOOL_EXCHANGE_BUTTON_NC</w:t>
            </w:r>
          </w:p>
        </w:tc>
        <w:tc>
          <w:tcPr>
            <w:tcW w:w="698" w:type="dxa"/>
            <w:tcPrChange w:id="190" w:author="Yonatan Zohar" w:date="2024-02-29T13:32:00Z">
              <w:tcPr>
                <w:tcW w:w="703" w:type="dxa"/>
              </w:tcPr>
            </w:tcPrChange>
          </w:tcPr>
          <w:p w14:paraId="077AF45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48" w:type="dxa"/>
            <w:tcPrChange w:id="191" w:author="Yonatan Zohar" w:date="2024-02-29T13:32:00Z">
              <w:tcPr>
                <w:tcW w:w="1759" w:type="dxa"/>
              </w:tcPr>
            </w:tcPrChange>
          </w:tcPr>
          <w:p w14:paraId="12FCA412" w14:textId="77777777" w:rsidR="00D96876" w:rsidRDefault="00D96876" w:rsidP="00BE3DDA">
            <w:pPr>
              <w:rPr>
                <w:lang w:val="en-US"/>
              </w:rPr>
            </w:pPr>
            <w:r>
              <w:t>1-PRESSED</w:t>
            </w:r>
          </w:p>
        </w:tc>
        <w:tc>
          <w:tcPr>
            <w:tcW w:w="3124" w:type="dxa"/>
            <w:tcPrChange w:id="192" w:author="Yonatan Zohar" w:date="2024-02-29T13:32:00Z">
              <w:tcPr>
                <w:tcW w:w="3340" w:type="dxa"/>
              </w:tcPr>
            </w:tcPrChange>
          </w:tcPr>
          <w:p w14:paraId="012F00B0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654170A4" w14:textId="77777777" w:rsidTr="00147D48">
        <w:trPr>
          <w:trHeight w:val="288"/>
          <w:trPrChange w:id="193" w:author="Yonatan Zohar" w:date="2024-02-29T13:32:00Z">
            <w:trPr>
              <w:trHeight w:val="288"/>
            </w:trPr>
          </w:trPrChange>
        </w:trPr>
        <w:tc>
          <w:tcPr>
            <w:tcW w:w="879" w:type="dxa"/>
            <w:tcPrChange w:id="194" w:author="Yonatan Zohar" w:date="2024-02-29T13:32:00Z">
              <w:tcPr>
                <w:tcW w:w="908" w:type="dxa"/>
              </w:tcPr>
            </w:tcPrChange>
          </w:tcPr>
          <w:p w14:paraId="65C29E48" w14:textId="77777777" w:rsidR="00D96876" w:rsidRDefault="00D96876" w:rsidP="00BE3DDA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4007" w:type="dxa"/>
            <w:tcPrChange w:id="195" w:author="Yonatan Zohar" w:date="2024-02-29T13:32:00Z">
              <w:tcPr>
                <w:tcW w:w="3746" w:type="dxa"/>
              </w:tcPr>
            </w:tcPrChange>
          </w:tcPr>
          <w:p w14:paraId="763F2B38" w14:textId="77777777" w:rsidR="00D96876" w:rsidRPr="00147D48" w:rsidRDefault="00D96876" w:rsidP="00BE3DDA">
            <w:pPr>
              <w:rPr>
                <w:highlight w:val="green"/>
                <w:lang w:val="en-US"/>
                <w:rPrChange w:id="196" w:author="Yonatan Zohar" w:date="2024-02-29T13:28:00Z">
                  <w:rPr>
                    <w:lang w:val="en-US"/>
                  </w:rPr>
                </w:rPrChange>
              </w:rPr>
            </w:pPr>
            <w:r w:rsidRPr="00147D48">
              <w:rPr>
                <w:highlight w:val="green"/>
                <w:lang w:val="en-US"/>
                <w:rPrChange w:id="197" w:author="Yonatan Zohar" w:date="2024-02-29T13:28:00Z">
                  <w:rPr>
                    <w:lang w:val="en-US"/>
                  </w:rPr>
                </w:rPrChange>
              </w:rPr>
              <w:t>LEFT_TOOL_EXCHANGE_BUTTON_NO</w:t>
            </w:r>
          </w:p>
        </w:tc>
        <w:tc>
          <w:tcPr>
            <w:tcW w:w="698" w:type="dxa"/>
            <w:tcPrChange w:id="198" w:author="Yonatan Zohar" w:date="2024-02-29T13:32:00Z">
              <w:tcPr>
                <w:tcW w:w="703" w:type="dxa"/>
              </w:tcPr>
            </w:tcPrChange>
          </w:tcPr>
          <w:p w14:paraId="706A0CF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48" w:type="dxa"/>
            <w:tcPrChange w:id="199" w:author="Yonatan Zohar" w:date="2024-02-29T13:32:00Z">
              <w:tcPr>
                <w:tcW w:w="1759" w:type="dxa"/>
              </w:tcPr>
            </w:tcPrChange>
          </w:tcPr>
          <w:p w14:paraId="2F811350" w14:textId="77777777" w:rsidR="00D96876" w:rsidRDefault="00D96876" w:rsidP="00BE3DDA">
            <w:pPr>
              <w:rPr>
                <w:lang w:val="en-US"/>
              </w:rPr>
            </w:pPr>
            <w:r>
              <w:t>1-PRESSED</w:t>
            </w:r>
          </w:p>
        </w:tc>
        <w:tc>
          <w:tcPr>
            <w:tcW w:w="3124" w:type="dxa"/>
            <w:tcPrChange w:id="200" w:author="Yonatan Zohar" w:date="2024-02-29T13:32:00Z">
              <w:tcPr>
                <w:tcW w:w="3340" w:type="dxa"/>
              </w:tcPr>
            </w:tcPrChange>
          </w:tcPr>
          <w:p w14:paraId="05CEAFF8" w14:textId="77777777" w:rsidR="00D96876" w:rsidRDefault="00D96876" w:rsidP="00BE3DDA">
            <w:pPr>
              <w:rPr>
                <w:lang w:val="en-US"/>
              </w:rPr>
            </w:pPr>
          </w:p>
        </w:tc>
      </w:tr>
    </w:tbl>
    <w:p w14:paraId="1A8B4296" w14:textId="77777777" w:rsidR="00D96876" w:rsidRPr="006923CE" w:rsidRDefault="00D96876" w:rsidP="00D96876">
      <w:pPr>
        <w:pStyle w:val="Heading3"/>
      </w:pPr>
      <w:r>
        <w:t>FPGA Drape switch state</w:t>
      </w:r>
    </w:p>
    <w:p w14:paraId="6B862365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3746"/>
        <w:gridCol w:w="703"/>
        <w:gridCol w:w="1759"/>
        <w:gridCol w:w="3340"/>
      </w:tblGrid>
      <w:tr w:rsidR="00D96876" w14:paraId="42ED7D90" w14:textId="77777777" w:rsidTr="00BE3DDA">
        <w:tc>
          <w:tcPr>
            <w:tcW w:w="908" w:type="dxa"/>
            <w:shd w:val="clear" w:color="auto" w:fill="D1D1D1" w:themeFill="background2" w:themeFillShade="E6"/>
          </w:tcPr>
          <w:p w14:paraId="1408CEA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6" w:type="dxa"/>
            <w:shd w:val="clear" w:color="auto" w:fill="D1D1D1" w:themeFill="background2" w:themeFillShade="E6"/>
          </w:tcPr>
          <w:p w14:paraId="30ECCB5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3" w:type="dxa"/>
            <w:shd w:val="clear" w:color="auto" w:fill="D1D1D1" w:themeFill="background2" w:themeFillShade="E6"/>
          </w:tcPr>
          <w:p w14:paraId="074186F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59" w:type="dxa"/>
            <w:shd w:val="clear" w:color="auto" w:fill="D1D1D1" w:themeFill="background2" w:themeFillShade="E6"/>
          </w:tcPr>
          <w:p w14:paraId="77E2D08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40" w:type="dxa"/>
            <w:shd w:val="clear" w:color="auto" w:fill="D1D1D1" w:themeFill="background2" w:themeFillShade="E6"/>
          </w:tcPr>
          <w:p w14:paraId="5367748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7213B42C" w14:textId="77777777" w:rsidTr="00BE3DDA">
        <w:trPr>
          <w:trHeight w:val="288"/>
        </w:trPr>
        <w:tc>
          <w:tcPr>
            <w:tcW w:w="908" w:type="dxa"/>
          </w:tcPr>
          <w:p w14:paraId="2BF6CB17" w14:textId="77777777" w:rsidR="00D96876" w:rsidRPr="006923CE" w:rsidRDefault="00D96876" w:rsidP="00BE3DDA">
            <w:r>
              <w:rPr>
                <w:lang w:val="en-US"/>
              </w:rPr>
              <w:t>31:</w:t>
            </w:r>
            <w:r>
              <w:t>2</w:t>
            </w:r>
          </w:p>
        </w:tc>
        <w:tc>
          <w:tcPr>
            <w:tcW w:w="3746" w:type="dxa"/>
          </w:tcPr>
          <w:p w14:paraId="35D9F9AA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703" w:type="dxa"/>
          </w:tcPr>
          <w:p w14:paraId="064BAD1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759" w:type="dxa"/>
          </w:tcPr>
          <w:p w14:paraId="203C76B8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40" w:type="dxa"/>
          </w:tcPr>
          <w:p w14:paraId="4AA33421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7DBF4D2E" w14:textId="77777777" w:rsidTr="00BE3DDA">
        <w:trPr>
          <w:trHeight w:val="288"/>
        </w:trPr>
        <w:tc>
          <w:tcPr>
            <w:tcW w:w="908" w:type="dxa"/>
          </w:tcPr>
          <w:p w14:paraId="78F3E22F" w14:textId="77777777" w:rsidR="00D96876" w:rsidRPr="006923CE" w:rsidRDefault="00D96876" w:rsidP="00BE3DDA">
            <w:r>
              <w:t>1</w:t>
            </w:r>
          </w:p>
        </w:tc>
        <w:tc>
          <w:tcPr>
            <w:tcW w:w="3746" w:type="dxa"/>
          </w:tcPr>
          <w:p w14:paraId="3F391BFC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RIGHT_DRAPE_SWITCH</w:t>
            </w:r>
          </w:p>
        </w:tc>
        <w:tc>
          <w:tcPr>
            <w:tcW w:w="703" w:type="dxa"/>
          </w:tcPr>
          <w:p w14:paraId="0CF3769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7318D20C" w14:textId="77777777" w:rsidR="00D96876" w:rsidRPr="006923CE" w:rsidRDefault="00D96876" w:rsidP="00BE3DDA">
            <w:r>
              <w:t>1-PRESSED</w:t>
            </w:r>
          </w:p>
        </w:tc>
        <w:tc>
          <w:tcPr>
            <w:tcW w:w="3340" w:type="dxa"/>
          </w:tcPr>
          <w:p w14:paraId="1A3EFEBD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0EAF69D4" w14:textId="77777777" w:rsidTr="00BE3DDA">
        <w:trPr>
          <w:trHeight w:val="288"/>
        </w:trPr>
        <w:tc>
          <w:tcPr>
            <w:tcW w:w="908" w:type="dxa"/>
          </w:tcPr>
          <w:p w14:paraId="2F00EA94" w14:textId="77777777" w:rsidR="00D96876" w:rsidRPr="006923CE" w:rsidRDefault="00D96876" w:rsidP="00BE3DDA">
            <w:r>
              <w:t>0</w:t>
            </w:r>
          </w:p>
        </w:tc>
        <w:tc>
          <w:tcPr>
            <w:tcW w:w="3746" w:type="dxa"/>
          </w:tcPr>
          <w:p w14:paraId="5133F5D3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LEFT_DRAPE_SWITCH</w:t>
            </w:r>
          </w:p>
        </w:tc>
        <w:tc>
          <w:tcPr>
            <w:tcW w:w="703" w:type="dxa"/>
          </w:tcPr>
          <w:p w14:paraId="516A731F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7BCF536F" w14:textId="77777777" w:rsidR="00D96876" w:rsidRDefault="00D96876" w:rsidP="00BE3DDA">
            <w:pPr>
              <w:rPr>
                <w:lang w:val="en-US"/>
              </w:rPr>
            </w:pPr>
            <w:r>
              <w:t>1-PRESSED</w:t>
            </w:r>
          </w:p>
        </w:tc>
        <w:tc>
          <w:tcPr>
            <w:tcW w:w="3340" w:type="dxa"/>
          </w:tcPr>
          <w:p w14:paraId="5BC0CE19" w14:textId="77777777" w:rsidR="00D96876" w:rsidRDefault="00D96876" w:rsidP="00BE3DDA">
            <w:pPr>
              <w:rPr>
                <w:lang w:val="en-US"/>
              </w:rPr>
            </w:pPr>
          </w:p>
        </w:tc>
      </w:tr>
    </w:tbl>
    <w:p w14:paraId="7A7BAE32" w14:textId="77777777" w:rsidR="00D96876" w:rsidRPr="006923CE" w:rsidRDefault="00D96876" w:rsidP="00D96876">
      <w:pPr>
        <w:pStyle w:val="Heading3"/>
      </w:pPr>
      <w:r>
        <w:t>FPGA Drape electromagnet state</w:t>
      </w:r>
    </w:p>
    <w:p w14:paraId="75D6BF9A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3746"/>
        <w:gridCol w:w="703"/>
        <w:gridCol w:w="1759"/>
        <w:gridCol w:w="3340"/>
      </w:tblGrid>
      <w:tr w:rsidR="00D96876" w14:paraId="2A5CB6DF" w14:textId="77777777" w:rsidTr="00BE3DDA">
        <w:tc>
          <w:tcPr>
            <w:tcW w:w="908" w:type="dxa"/>
            <w:shd w:val="clear" w:color="auto" w:fill="D1D1D1" w:themeFill="background2" w:themeFillShade="E6"/>
          </w:tcPr>
          <w:p w14:paraId="4A81787F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Bit</w:t>
            </w:r>
          </w:p>
        </w:tc>
        <w:tc>
          <w:tcPr>
            <w:tcW w:w="3746" w:type="dxa"/>
            <w:shd w:val="clear" w:color="auto" w:fill="D1D1D1" w:themeFill="background2" w:themeFillShade="E6"/>
          </w:tcPr>
          <w:p w14:paraId="63F87C3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3" w:type="dxa"/>
            <w:shd w:val="clear" w:color="auto" w:fill="D1D1D1" w:themeFill="background2" w:themeFillShade="E6"/>
          </w:tcPr>
          <w:p w14:paraId="4EC2799D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59" w:type="dxa"/>
            <w:shd w:val="clear" w:color="auto" w:fill="D1D1D1" w:themeFill="background2" w:themeFillShade="E6"/>
          </w:tcPr>
          <w:p w14:paraId="15C04CE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40" w:type="dxa"/>
            <w:shd w:val="clear" w:color="auto" w:fill="D1D1D1" w:themeFill="background2" w:themeFillShade="E6"/>
          </w:tcPr>
          <w:p w14:paraId="0D52539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73CA0E8F" w14:textId="77777777" w:rsidTr="00BE3DDA">
        <w:trPr>
          <w:trHeight w:val="288"/>
        </w:trPr>
        <w:tc>
          <w:tcPr>
            <w:tcW w:w="908" w:type="dxa"/>
          </w:tcPr>
          <w:p w14:paraId="41E050A5" w14:textId="77777777" w:rsidR="00D96876" w:rsidRPr="004F7B3B" w:rsidRDefault="00D96876" w:rsidP="00BE3DDA">
            <w:pPr>
              <w:rPr>
                <w:highlight w:val="yellow"/>
              </w:rPr>
            </w:pPr>
            <w:r w:rsidRPr="004F7B3B">
              <w:rPr>
                <w:highlight w:val="yellow"/>
                <w:lang w:val="en-US"/>
              </w:rPr>
              <w:t>31:</w:t>
            </w:r>
            <w:r w:rsidRPr="004F7B3B">
              <w:rPr>
                <w:highlight w:val="yellow"/>
              </w:rPr>
              <w:t>2</w:t>
            </w:r>
          </w:p>
        </w:tc>
        <w:tc>
          <w:tcPr>
            <w:tcW w:w="3746" w:type="dxa"/>
          </w:tcPr>
          <w:p w14:paraId="5582964B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  <w:r w:rsidRPr="004F7B3B">
              <w:rPr>
                <w:highlight w:val="yellow"/>
                <w:lang w:val="en-US"/>
              </w:rPr>
              <w:t>SPARE</w:t>
            </w:r>
          </w:p>
        </w:tc>
        <w:tc>
          <w:tcPr>
            <w:tcW w:w="703" w:type="dxa"/>
          </w:tcPr>
          <w:p w14:paraId="0DCC989C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  <w:r w:rsidRPr="004F7B3B">
              <w:rPr>
                <w:highlight w:val="yellow"/>
                <w:lang w:val="en-US"/>
              </w:rPr>
              <w:t>R-W</w:t>
            </w:r>
          </w:p>
        </w:tc>
        <w:tc>
          <w:tcPr>
            <w:tcW w:w="1759" w:type="dxa"/>
          </w:tcPr>
          <w:p w14:paraId="7D075895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</w:p>
        </w:tc>
        <w:tc>
          <w:tcPr>
            <w:tcW w:w="3340" w:type="dxa"/>
          </w:tcPr>
          <w:p w14:paraId="1DDE4A03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  <w:r w:rsidRPr="004F7B3B">
              <w:rPr>
                <w:highlight w:val="yellow"/>
                <w:lang w:val="en-US"/>
              </w:rPr>
              <w:t>Set to ‘0’</w:t>
            </w:r>
          </w:p>
        </w:tc>
      </w:tr>
      <w:tr w:rsidR="00D96876" w14:paraId="24966981" w14:textId="77777777" w:rsidTr="00BE3DDA">
        <w:trPr>
          <w:trHeight w:val="288"/>
        </w:trPr>
        <w:tc>
          <w:tcPr>
            <w:tcW w:w="908" w:type="dxa"/>
          </w:tcPr>
          <w:p w14:paraId="299D6A01" w14:textId="77777777" w:rsidR="00D96876" w:rsidRPr="004F7B3B" w:rsidRDefault="00D96876" w:rsidP="00BE3DDA">
            <w:pPr>
              <w:rPr>
                <w:highlight w:val="yellow"/>
              </w:rPr>
            </w:pPr>
            <w:r w:rsidRPr="004F7B3B">
              <w:rPr>
                <w:highlight w:val="yellow"/>
              </w:rPr>
              <w:t>1</w:t>
            </w:r>
          </w:p>
        </w:tc>
        <w:tc>
          <w:tcPr>
            <w:tcW w:w="3746" w:type="dxa"/>
          </w:tcPr>
          <w:p w14:paraId="16F86B21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  <w:r w:rsidRPr="004F7B3B">
              <w:rPr>
                <w:highlight w:val="yellow"/>
                <w:lang w:val="en-US"/>
              </w:rPr>
              <w:t>LEFT DRAPE_ELECTROMAGNET_STATE</w:t>
            </w:r>
          </w:p>
        </w:tc>
        <w:tc>
          <w:tcPr>
            <w:tcW w:w="703" w:type="dxa"/>
          </w:tcPr>
          <w:p w14:paraId="53327E65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  <w:r w:rsidRPr="004F7B3B">
              <w:rPr>
                <w:highlight w:val="yellow"/>
                <w:lang w:val="en-US"/>
              </w:rPr>
              <w:t>R-O</w:t>
            </w:r>
          </w:p>
        </w:tc>
        <w:tc>
          <w:tcPr>
            <w:tcW w:w="1759" w:type="dxa"/>
          </w:tcPr>
          <w:p w14:paraId="5327C560" w14:textId="77777777" w:rsidR="00D96876" w:rsidRPr="004F7B3B" w:rsidRDefault="00D96876" w:rsidP="00BE3DDA">
            <w:pPr>
              <w:rPr>
                <w:highlight w:val="yellow"/>
              </w:rPr>
            </w:pPr>
            <w:r w:rsidRPr="004F7B3B">
              <w:rPr>
                <w:highlight w:val="yellow"/>
              </w:rPr>
              <w:t>1-RELEASED</w:t>
            </w:r>
          </w:p>
        </w:tc>
        <w:tc>
          <w:tcPr>
            <w:tcW w:w="3340" w:type="dxa"/>
          </w:tcPr>
          <w:p w14:paraId="37CBE82A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</w:p>
        </w:tc>
      </w:tr>
      <w:tr w:rsidR="00D96876" w14:paraId="7D40F845" w14:textId="77777777" w:rsidTr="00BE3DDA">
        <w:trPr>
          <w:trHeight w:val="288"/>
        </w:trPr>
        <w:tc>
          <w:tcPr>
            <w:tcW w:w="908" w:type="dxa"/>
          </w:tcPr>
          <w:p w14:paraId="395A2FF6" w14:textId="77777777" w:rsidR="00D96876" w:rsidRPr="004F7B3B" w:rsidRDefault="00D96876" w:rsidP="00BE3DDA">
            <w:pPr>
              <w:rPr>
                <w:highlight w:val="yellow"/>
              </w:rPr>
            </w:pPr>
            <w:r w:rsidRPr="004F7B3B">
              <w:rPr>
                <w:highlight w:val="yellow"/>
              </w:rPr>
              <w:t>0</w:t>
            </w:r>
          </w:p>
        </w:tc>
        <w:tc>
          <w:tcPr>
            <w:tcW w:w="3746" w:type="dxa"/>
          </w:tcPr>
          <w:p w14:paraId="53EECFC0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  <w:r w:rsidRPr="004F7B3B">
              <w:rPr>
                <w:highlight w:val="yellow"/>
                <w:lang w:val="en-US"/>
              </w:rPr>
              <w:t>LEFT DRAPE_ELECTROMAGNET_STATE</w:t>
            </w:r>
          </w:p>
        </w:tc>
        <w:tc>
          <w:tcPr>
            <w:tcW w:w="703" w:type="dxa"/>
          </w:tcPr>
          <w:p w14:paraId="0BA4DB5C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  <w:r w:rsidRPr="004F7B3B">
              <w:rPr>
                <w:highlight w:val="yellow"/>
                <w:lang w:val="en-US"/>
              </w:rPr>
              <w:t>R-O</w:t>
            </w:r>
          </w:p>
        </w:tc>
        <w:tc>
          <w:tcPr>
            <w:tcW w:w="1759" w:type="dxa"/>
          </w:tcPr>
          <w:p w14:paraId="4E800D65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  <w:r w:rsidRPr="004F7B3B">
              <w:rPr>
                <w:highlight w:val="yellow"/>
              </w:rPr>
              <w:t>1-RELEASED</w:t>
            </w:r>
          </w:p>
        </w:tc>
        <w:tc>
          <w:tcPr>
            <w:tcW w:w="3340" w:type="dxa"/>
          </w:tcPr>
          <w:p w14:paraId="218EC5A4" w14:textId="77777777" w:rsidR="00D96876" w:rsidRPr="004F7B3B" w:rsidRDefault="00D96876" w:rsidP="00BE3DDA">
            <w:pPr>
              <w:rPr>
                <w:highlight w:val="yellow"/>
                <w:lang w:val="en-US"/>
              </w:rPr>
            </w:pPr>
          </w:p>
        </w:tc>
      </w:tr>
    </w:tbl>
    <w:p w14:paraId="40816B26" w14:textId="77777777" w:rsidR="00D96876" w:rsidRPr="009E11D3" w:rsidRDefault="00D96876" w:rsidP="00D96876">
      <w:pPr>
        <w:pStyle w:val="Heading3"/>
        <w:rPr>
          <w:lang w:val="en-US" w:bidi="he-IL"/>
        </w:rPr>
      </w:pPr>
      <w:r w:rsidRPr="00CA49C6">
        <w:rPr>
          <w:lang w:val="en-US"/>
        </w:rPr>
        <w:t>FPGA D</w:t>
      </w:r>
      <w:r>
        <w:t>rape</w:t>
      </w:r>
      <w:r w:rsidRPr="00CA49C6">
        <w:rPr>
          <w:lang w:val="en-US"/>
        </w:rPr>
        <w:t xml:space="preserve"> </w:t>
      </w:r>
      <w:r>
        <w:t>e</w:t>
      </w:r>
      <w:proofErr w:type="spellStart"/>
      <w:r w:rsidRPr="00CA49C6">
        <w:rPr>
          <w:lang w:val="en-US"/>
        </w:rPr>
        <w:t>lectroma</w:t>
      </w:r>
      <w:r w:rsidRPr="009E11D3">
        <w:rPr>
          <w:lang w:val="en-US"/>
        </w:rPr>
        <w:t>g</w:t>
      </w:r>
      <w:r w:rsidRPr="00CA49C6">
        <w:rPr>
          <w:lang w:val="en-US"/>
        </w:rPr>
        <w:t>net</w:t>
      </w:r>
      <w:proofErr w:type="spellEnd"/>
      <w:r w:rsidRPr="00CA49C6">
        <w:rPr>
          <w:lang w:val="en-US"/>
        </w:rPr>
        <w:t xml:space="preserve"> S.W </w:t>
      </w:r>
      <w:r w:rsidRPr="009E11D3">
        <w:rPr>
          <w:lang w:val="en-US"/>
        </w:rPr>
        <w:t>approval</w:t>
      </w:r>
    </w:p>
    <w:p w14:paraId="3FF862DA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4105"/>
        <w:gridCol w:w="677"/>
        <w:gridCol w:w="1853"/>
        <w:gridCol w:w="2971"/>
      </w:tblGrid>
      <w:tr w:rsidR="00D96876" w14:paraId="2509522B" w14:textId="77777777" w:rsidTr="00BE3DDA">
        <w:tc>
          <w:tcPr>
            <w:tcW w:w="880" w:type="dxa"/>
            <w:shd w:val="clear" w:color="auto" w:fill="D1D1D1" w:themeFill="background2" w:themeFillShade="E6"/>
          </w:tcPr>
          <w:p w14:paraId="36F51B1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823" w:type="dxa"/>
            <w:shd w:val="clear" w:color="auto" w:fill="D1D1D1" w:themeFill="background2" w:themeFillShade="E6"/>
          </w:tcPr>
          <w:p w14:paraId="741C14C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79" w:type="dxa"/>
            <w:shd w:val="clear" w:color="auto" w:fill="D1D1D1" w:themeFill="background2" w:themeFillShade="E6"/>
          </w:tcPr>
          <w:p w14:paraId="7456A3B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79" w:type="dxa"/>
            <w:shd w:val="clear" w:color="auto" w:fill="D1D1D1" w:themeFill="background2" w:themeFillShade="E6"/>
          </w:tcPr>
          <w:p w14:paraId="3AD4440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195" w:type="dxa"/>
            <w:shd w:val="clear" w:color="auto" w:fill="D1D1D1" w:themeFill="background2" w:themeFillShade="E6"/>
          </w:tcPr>
          <w:p w14:paraId="7C42AD8F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116391DF" w14:textId="77777777" w:rsidTr="00BE3DDA">
        <w:trPr>
          <w:trHeight w:val="288"/>
        </w:trPr>
        <w:tc>
          <w:tcPr>
            <w:tcW w:w="880" w:type="dxa"/>
          </w:tcPr>
          <w:p w14:paraId="71A201F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31:9</w:t>
            </w:r>
          </w:p>
        </w:tc>
        <w:tc>
          <w:tcPr>
            <w:tcW w:w="3823" w:type="dxa"/>
          </w:tcPr>
          <w:p w14:paraId="6F32C329" w14:textId="77777777" w:rsidR="00D96876" w:rsidRPr="004F7B3B" w:rsidRDefault="00D96876" w:rsidP="00BE3DDA">
            <w:pPr>
              <w:rPr>
                <w:highlight w:val="yellow"/>
                <w:lang w:val="en-US"/>
                <w:rPrChange w:id="201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02" w:author="Yonatan Zohar" w:date="2024-02-29T11:58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679" w:type="dxa"/>
          </w:tcPr>
          <w:p w14:paraId="0975F91A" w14:textId="77777777" w:rsidR="00D96876" w:rsidRPr="004F7B3B" w:rsidRDefault="00D96876" w:rsidP="00BE3DDA">
            <w:pPr>
              <w:rPr>
                <w:highlight w:val="yellow"/>
                <w:lang w:val="en-US"/>
                <w:rPrChange w:id="203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04" w:author="Yonatan Zohar" w:date="2024-02-29T11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79" w:type="dxa"/>
          </w:tcPr>
          <w:p w14:paraId="0DE22201" w14:textId="77777777" w:rsidR="00D96876" w:rsidRPr="004F7B3B" w:rsidRDefault="00D96876" w:rsidP="00BE3DDA">
            <w:pPr>
              <w:rPr>
                <w:highlight w:val="yellow"/>
                <w:lang w:val="en-US"/>
                <w:rPrChange w:id="205" w:author="Yonatan Zohar" w:date="2024-02-29T11:58:00Z">
                  <w:rPr>
                    <w:lang w:val="en-US"/>
                  </w:rPr>
                </w:rPrChange>
              </w:rPr>
            </w:pPr>
          </w:p>
        </w:tc>
        <w:tc>
          <w:tcPr>
            <w:tcW w:w="3195" w:type="dxa"/>
          </w:tcPr>
          <w:p w14:paraId="373F45BF" w14:textId="77777777" w:rsidR="00D96876" w:rsidRPr="004F7B3B" w:rsidRDefault="00D96876" w:rsidP="00BE3DDA">
            <w:pPr>
              <w:rPr>
                <w:highlight w:val="yellow"/>
                <w:lang w:val="en-US"/>
                <w:rPrChange w:id="206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07" w:author="Yonatan Zohar" w:date="2024-02-29T11:58:00Z">
                  <w:rPr>
                    <w:lang w:val="en-US"/>
                  </w:rPr>
                </w:rPrChange>
              </w:rPr>
              <w:t>Set to ‘0’</w:t>
            </w:r>
          </w:p>
        </w:tc>
      </w:tr>
      <w:tr w:rsidR="00D96876" w14:paraId="514137AA" w14:textId="77777777" w:rsidTr="00BE3DDA">
        <w:trPr>
          <w:trHeight w:val="288"/>
        </w:trPr>
        <w:tc>
          <w:tcPr>
            <w:tcW w:w="880" w:type="dxa"/>
          </w:tcPr>
          <w:p w14:paraId="33DFD78D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3" w:type="dxa"/>
          </w:tcPr>
          <w:p w14:paraId="2D5D1743" w14:textId="77777777" w:rsidR="00D96876" w:rsidRPr="004F7B3B" w:rsidRDefault="00D96876" w:rsidP="00BE3DDA">
            <w:pPr>
              <w:rPr>
                <w:highlight w:val="yellow"/>
                <w:lang w:val="en-US"/>
                <w:rPrChange w:id="208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09" w:author="Yonatan Zohar" w:date="2024-02-29T11:58:00Z">
                  <w:rPr>
                    <w:lang w:val="en-US"/>
                  </w:rPr>
                </w:rPrChange>
              </w:rPr>
              <w:t>RIGHT_DRAPE_ELECTROMAGNET_OPEN</w:t>
            </w:r>
          </w:p>
        </w:tc>
        <w:tc>
          <w:tcPr>
            <w:tcW w:w="679" w:type="dxa"/>
          </w:tcPr>
          <w:p w14:paraId="6752336A" w14:textId="77777777" w:rsidR="00D96876" w:rsidRPr="004F7B3B" w:rsidRDefault="00D96876" w:rsidP="00BE3DDA">
            <w:pPr>
              <w:rPr>
                <w:highlight w:val="yellow"/>
                <w:lang w:val="en-US"/>
                <w:rPrChange w:id="210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11" w:author="Yonatan Zohar" w:date="2024-02-29T11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79" w:type="dxa"/>
          </w:tcPr>
          <w:p w14:paraId="578B4DB0" w14:textId="77777777" w:rsidR="00D96876" w:rsidRPr="004F7B3B" w:rsidRDefault="00D96876" w:rsidP="00BE3DDA">
            <w:pPr>
              <w:rPr>
                <w:highlight w:val="yellow"/>
                <w:rPrChange w:id="212" w:author="Yonatan Zohar" w:date="2024-02-29T11:58:00Z">
                  <w:rPr/>
                </w:rPrChange>
              </w:rPr>
            </w:pPr>
            <w:r w:rsidRPr="004F7B3B">
              <w:rPr>
                <w:highlight w:val="yellow"/>
                <w:rPrChange w:id="213" w:author="Yonatan Zohar" w:date="2024-02-29T11:58:00Z">
                  <w:rPr/>
                </w:rPrChange>
              </w:rPr>
              <w:t>1-OPEN DRAPE</w:t>
            </w:r>
          </w:p>
        </w:tc>
        <w:tc>
          <w:tcPr>
            <w:tcW w:w="3195" w:type="dxa"/>
          </w:tcPr>
          <w:p w14:paraId="16302D29" w14:textId="77777777" w:rsidR="00D96876" w:rsidRPr="004F7B3B" w:rsidRDefault="00D96876" w:rsidP="00BE3DDA">
            <w:pPr>
              <w:rPr>
                <w:highlight w:val="yellow"/>
                <w:lang w:val="en-US"/>
                <w:rPrChange w:id="214" w:author="Yonatan Zohar" w:date="2024-02-29T11:58:00Z">
                  <w:rPr>
                    <w:lang w:val="en-US"/>
                  </w:rPr>
                </w:rPrChange>
              </w:rPr>
            </w:pPr>
          </w:p>
        </w:tc>
      </w:tr>
      <w:tr w:rsidR="00D96876" w14:paraId="5078177F" w14:textId="77777777" w:rsidTr="00BE3DDA">
        <w:trPr>
          <w:trHeight w:val="288"/>
        </w:trPr>
        <w:tc>
          <w:tcPr>
            <w:tcW w:w="880" w:type="dxa"/>
          </w:tcPr>
          <w:p w14:paraId="4E01505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7-1</w:t>
            </w:r>
          </w:p>
        </w:tc>
        <w:tc>
          <w:tcPr>
            <w:tcW w:w="3823" w:type="dxa"/>
          </w:tcPr>
          <w:p w14:paraId="23733248" w14:textId="77777777" w:rsidR="00D96876" w:rsidRPr="004F7B3B" w:rsidRDefault="00D96876" w:rsidP="00BE3DDA">
            <w:pPr>
              <w:rPr>
                <w:highlight w:val="yellow"/>
                <w:lang w:val="en-US"/>
                <w:rPrChange w:id="215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16" w:author="Yonatan Zohar" w:date="2024-02-29T11:58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679" w:type="dxa"/>
          </w:tcPr>
          <w:p w14:paraId="155CBB7E" w14:textId="77777777" w:rsidR="00D96876" w:rsidRPr="004F7B3B" w:rsidRDefault="00D96876" w:rsidP="00BE3DDA">
            <w:pPr>
              <w:rPr>
                <w:highlight w:val="yellow"/>
                <w:lang w:val="en-US"/>
                <w:rPrChange w:id="217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18" w:author="Yonatan Zohar" w:date="2024-02-29T11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79" w:type="dxa"/>
          </w:tcPr>
          <w:p w14:paraId="21918141" w14:textId="77777777" w:rsidR="00D96876" w:rsidRPr="004F7B3B" w:rsidRDefault="00D96876" w:rsidP="00BE3DDA">
            <w:pPr>
              <w:rPr>
                <w:highlight w:val="yellow"/>
                <w:lang w:val="en-US"/>
                <w:rPrChange w:id="219" w:author="Yonatan Zohar" w:date="2024-02-29T11:58:00Z">
                  <w:rPr>
                    <w:lang w:val="en-US"/>
                  </w:rPr>
                </w:rPrChange>
              </w:rPr>
            </w:pPr>
          </w:p>
        </w:tc>
        <w:tc>
          <w:tcPr>
            <w:tcW w:w="3195" w:type="dxa"/>
          </w:tcPr>
          <w:p w14:paraId="66186218" w14:textId="77777777" w:rsidR="00D96876" w:rsidRPr="004F7B3B" w:rsidRDefault="00D96876" w:rsidP="00BE3DDA">
            <w:pPr>
              <w:rPr>
                <w:highlight w:val="yellow"/>
                <w:lang w:val="en-US"/>
                <w:rPrChange w:id="220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21" w:author="Yonatan Zohar" w:date="2024-02-29T11:58:00Z">
                  <w:rPr>
                    <w:lang w:val="en-US"/>
                  </w:rPr>
                </w:rPrChange>
              </w:rPr>
              <w:t>Set to ‘0’</w:t>
            </w:r>
          </w:p>
        </w:tc>
      </w:tr>
      <w:tr w:rsidR="00D96876" w14:paraId="3DE108C3" w14:textId="77777777" w:rsidTr="00BE3DDA">
        <w:trPr>
          <w:trHeight w:val="288"/>
        </w:trPr>
        <w:tc>
          <w:tcPr>
            <w:tcW w:w="880" w:type="dxa"/>
          </w:tcPr>
          <w:p w14:paraId="2A2A48B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23" w:type="dxa"/>
          </w:tcPr>
          <w:p w14:paraId="33356030" w14:textId="77777777" w:rsidR="00D96876" w:rsidRPr="004F7B3B" w:rsidRDefault="00D96876" w:rsidP="00BE3DDA">
            <w:pPr>
              <w:rPr>
                <w:highlight w:val="yellow"/>
                <w:lang w:val="en-US"/>
                <w:rPrChange w:id="222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23" w:author="Yonatan Zohar" w:date="2024-02-29T11:58:00Z">
                  <w:rPr>
                    <w:lang w:val="en-US"/>
                  </w:rPr>
                </w:rPrChange>
              </w:rPr>
              <w:t>LEFT_DRAPE_ELECTROMAGNET_OPEN</w:t>
            </w:r>
          </w:p>
        </w:tc>
        <w:tc>
          <w:tcPr>
            <w:tcW w:w="679" w:type="dxa"/>
          </w:tcPr>
          <w:p w14:paraId="21B7F000" w14:textId="77777777" w:rsidR="00D96876" w:rsidRPr="004F7B3B" w:rsidRDefault="00D96876" w:rsidP="00BE3DDA">
            <w:pPr>
              <w:rPr>
                <w:highlight w:val="yellow"/>
                <w:lang w:val="en-US"/>
                <w:rPrChange w:id="224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25" w:author="Yonatan Zohar" w:date="2024-02-29T11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79" w:type="dxa"/>
          </w:tcPr>
          <w:p w14:paraId="287EEC52" w14:textId="77777777" w:rsidR="00D96876" w:rsidRPr="004F7B3B" w:rsidRDefault="00D96876" w:rsidP="00BE3DDA">
            <w:pPr>
              <w:rPr>
                <w:highlight w:val="yellow"/>
                <w:lang w:val="en-US"/>
                <w:rPrChange w:id="226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27" w:author="Yonatan Zohar" w:date="2024-02-29T11:58:00Z">
                  <w:rPr/>
                </w:rPrChange>
              </w:rPr>
              <w:t>1-OPEN DRAPE</w:t>
            </w:r>
          </w:p>
        </w:tc>
        <w:tc>
          <w:tcPr>
            <w:tcW w:w="3195" w:type="dxa"/>
          </w:tcPr>
          <w:p w14:paraId="283CC1BC" w14:textId="77777777" w:rsidR="00D96876" w:rsidRPr="004F7B3B" w:rsidRDefault="00D96876" w:rsidP="00BE3DDA">
            <w:pPr>
              <w:rPr>
                <w:highlight w:val="yellow"/>
                <w:lang w:val="en-US"/>
                <w:rPrChange w:id="228" w:author="Yonatan Zohar" w:date="2024-02-29T11:58:00Z">
                  <w:rPr>
                    <w:lang w:val="en-US"/>
                  </w:rPr>
                </w:rPrChange>
              </w:rPr>
            </w:pPr>
          </w:p>
        </w:tc>
      </w:tr>
    </w:tbl>
    <w:p w14:paraId="7D19F4E8" w14:textId="77777777" w:rsidR="00D96876" w:rsidRPr="00F25C33" w:rsidRDefault="00D96876" w:rsidP="00D96876">
      <w:pPr>
        <w:pStyle w:val="Heading3"/>
      </w:pPr>
      <w:r>
        <w:t>FPGA Drape Sensors</w:t>
      </w:r>
      <w:r>
        <w:tab/>
      </w:r>
    </w:p>
    <w:p w14:paraId="67D560D7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3746"/>
        <w:gridCol w:w="703"/>
        <w:gridCol w:w="1759"/>
        <w:gridCol w:w="3340"/>
      </w:tblGrid>
      <w:tr w:rsidR="00D96876" w14:paraId="0B1CAF83" w14:textId="77777777" w:rsidTr="00BE3DDA">
        <w:tc>
          <w:tcPr>
            <w:tcW w:w="908" w:type="dxa"/>
            <w:shd w:val="clear" w:color="auto" w:fill="D1D1D1" w:themeFill="background2" w:themeFillShade="E6"/>
          </w:tcPr>
          <w:p w14:paraId="7FF0FBF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6" w:type="dxa"/>
            <w:shd w:val="clear" w:color="auto" w:fill="D1D1D1" w:themeFill="background2" w:themeFillShade="E6"/>
          </w:tcPr>
          <w:p w14:paraId="5AFFD141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3" w:type="dxa"/>
            <w:shd w:val="clear" w:color="auto" w:fill="D1D1D1" w:themeFill="background2" w:themeFillShade="E6"/>
          </w:tcPr>
          <w:p w14:paraId="230B9B3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59" w:type="dxa"/>
            <w:shd w:val="clear" w:color="auto" w:fill="D1D1D1" w:themeFill="background2" w:themeFillShade="E6"/>
          </w:tcPr>
          <w:p w14:paraId="0F4F008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40" w:type="dxa"/>
            <w:shd w:val="clear" w:color="auto" w:fill="D1D1D1" w:themeFill="background2" w:themeFillShade="E6"/>
          </w:tcPr>
          <w:p w14:paraId="64D2EEB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1261B1D8" w14:textId="77777777" w:rsidTr="00BE3DDA">
        <w:trPr>
          <w:trHeight w:val="288"/>
        </w:trPr>
        <w:tc>
          <w:tcPr>
            <w:tcW w:w="908" w:type="dxa"/>
          </w:tcPr>
          <w:p w14:paraId="6685DD93" w14:textId="77777777" w:rsidR="00D96876" w:rsidRPr="0059361B" w:rsidRDefault="00D96876" w:rsidP="00BE3DDA">
            <w:r>
              <w:rPr>
                <w:lang w:val="en-US"/>
              </w:rPr>
              <w:t>31:</w:t>
            </w:r>
            <w:r>
              <w:t>14</w:t>
            </w:r>
          </w:p>
        </w:tc>
        <w:tc>
          <w:tcPr>
            <w:tcW w:w="3746" w:type="dxa"/>
          </w:tcPr>
          <w:p w14:paraId="389237F4" w14:textId="77777777" w:rsidR="00D96876" w:rsidRPr="004F7B3B" w:rsidRDefault="00D96876" w:rsidP="00BE3DDA">
            <w:pPr>
              <w:rPr>
                <w:highlight w:val="yellow"/>
                <w:lang w:val="en-US"/>
                <w:rPrChange w:id="229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30" w:author="Yonatan Zohar" w:date="2024-02-29T11:58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703" w:type="dxa"/>
          </w:tcPr>
          <w:p w14:paraId="5C79668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759" w:type="dxa"/>
          </w:tcPr>
          <w:p w14:paraId="385F2F8C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40" w:type="dxa"/>
          </w:tcPr>
          <w:p w14:paraId="36AFD3E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3B341877" w14:textId="77777777" w:rsidTr="00BE3DDA">
        <w:trPr>
          <w:trHeight w:val="288"/>
        </w:trPr>
        <w:tc>
          <w:tcPr>
            <w:tcW w:w="908" w:type="dxa"/>
          </w:tcPr>
          <w:p w14:paraId="48F06C48" w14:textId="77777777" w:rsidR="00D96876" w:rsidRPr="00F25C33" w:rsidRDefault="00D96876" w:rsidP="00BE3DDA">
            <w:r>
              <w:t>13</w:t>
            </w:r>
          </w:p>
        </w:tc>
        <w:tc>
          <w:tcPr>
            <w:tcW w:w="3746" w:type="dxa"/>
          </w:tcPr>
          <w:p w14:paraId="4A76E491" w14:textId="77777777" w:rsidR="00D96876" w:rsidRPr="004F7B3B" w:rsidRDefault="00D96876" w:rsidP="00BE3DDA">
            <w:pPr>
              <w:rPr>
                <w:highlight w:val="yellow"/>
                <w:lang w:val="en-US"/>
                <w:rPrChange w:id="231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32" w:author="Yonatan Zohar" w:date="2024-02-29T11:58:00Z">
                  <w:rPr/>
                </w:rPrChange>
              </w:rPr>
              <w:t>RIGHT DRAPE CLOSE 2 NC STATE</w:t>
            </w:r>
          </w:p>
        </w:tc>
        <w:tc>
          <w:tcPr>
            <w:tcW w:w="703" w:type="dxa"/>
          </w:tcPr>
          <w:p w14:paraId="4E2B636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7191EA6B" w14:textId="77777777" w:rsidR="00D96876" w:rsidRPr="00F25C33" w:rsidRDefault="00D96876" w:rsidP="00BE3DDA">
            <w:r>
              <w:t>1-PRESSED</w:t>
            </w:r>
          </w:p>
        </w:tc>
        <w:tc>
          <w:tcPr>
            <w:tcW w:w="3340" w:type="dxa"/>
          </w:tcPr>
          <w:p w14:paraId="05DAEFF4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58BD2CF4" w14:textId="77777777" w:rsidTr="00BE3DDA">
        <w:trPr>
          <w:trHeight w:val="288"/>
        </w:trPr>
        <w:tc>
          <w:tcPr>
            <w:tcW w:w="908" w:type="dxa"/>
          </w:tcPr>
          <w:p w14:paraId="589B693E" w14:textId="77777777" w:rsidR="00D96876" w:rsidRDefault="00D96876" w:rsidP="00BE3DDA">
            <w:r>
              <w:t>12</w:t>
            </w:r>
          </w:p>
        </w:tc>
        <w:tc>
          <w:tcPr>
            <w:tcW w:w="3746" w:type="dxa"/>
          </w:tcPr>
          <w:p w14:paraId="5D214B76" w14:textId="77777777" w:rsidR="00D96876" w:rsidRPr="004F7B3B" w:rsidRDefault="00D96876" w:rsidP="00BE3DDA">
            <w:pPr>
              <w:rPr>
                <w:highlight w:val="yellow"/>
                <w:lang w:val="en-US"/>
                <w:rPrChange w:id="233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34" w:author="Yonatan Zohar" w:date="2024-02-29T11:58:00Z">
                  <w:rPr/>
                </w:rPrChange>
              </w:rPr>
              <w:t>RIGHT DRAPE CLOSE 2 NO STATE</w:t>
            </w:r>
          </w:p>
        </w:tc>
        <w:tc>
          <w:tcPr>
            <w:tcW w:w="703" w:type="dxa"/>
          </w:tcPr>
          <w:p w14:paraId="6158C2D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253764D5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59241818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6D561F3E" w14:textId="77777777" w:rsidTr="00BE3DDA">
        <w:trPr>
          <w:trHeight w:val="288"/>
        </w:trPr>
        <w:tc>
          <w:tcPr>
            <w:tcW w:w="908" w:type="dxa"/>
          </w:tcPr>
          <w:p w14:paraId="6C727D7B" w14:textId="77777777" w:rsidR="00D96876" w:rsidRDefault="00D96876" w:rsidP="00BE3DDA">
            <w:r>
              <w:t>11</w:t>
            </w:r>
          </w:p>
        </w:tc>
        <w:tc>
          <w:tcPr>
            <w:tcW w:w="3746" w:type="dxa"/>
          </w:tcPr>
          <w:p w14:paraId="7F44C6A6" w14:textId="77777777" w:rsidR="00D96876" w:rsidRPr="004F7B3B" w:rsidRDefault="00D96876" w:rsidP="00BE3DDA">
            <w:pPr>
              <w:rPr>
                <w:highlight w:val="yellow"/>
                <w:lang w:val="en-US"/>
                <w:rPrChange w:id="235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36" w:author="Yonatan Zohar" w:date="2024-02-29T11:58:00Z">
                  <w:rPr/>
                </w:rPrChange>
              </w:rPr>
              <w:t>RIGHT DRAPE CLOSE 1 NC STATE</w:t>
            </w:r>
          </w:p>
        </w:tc>
        <w:tc>
          <w:tcPr>
            <w:tcW w:w="703" w:type="dxa"/>
          </w:tcPr>
          <w:p w14:paraId="0C85CEF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04616234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27010629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6DECB98A" w14:textId="77777777" w:rsidTr="00BE3DDA">
        <w:trPr>
          <w:trHeight w:val="288"/>
        </w:trPr>
        <w:tc>
          <w:tcPr>
            <w:tcW w:w="908" w:type="dxa"/>
          </w:tcPr>
          <w:p w14:paraId="1BF99140" w14:textId="77777777" w:rsidR="00D96876" w:rsidRDefault="00D96876" w:rsidP="00BE3DDA">
            <w:r>
              <w:t>10</w:t>
            </w:r>
          </w:p>
        </w:tc>
        <w:tc>
          <w:tcPr>
            <w:tcW w:w="3746" w:type="dxa"/>
          </w:tcPr>
          <w:p w14:paraId="50460450" w14:textId="77777777" w:rsidR="00D96876" w:rsidRPr="004F7B3B" w:rsidRDefault="00D96876" w:rsidP="00BE3DDA">
            <w:pPr>
              <w:rPr>
                <w:highlight w:val="yellow"/>
                <w:lang w:val="en-US"/>
                <w:rPrChange w:id="237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38" w:author="Yonatan Zohar" w:date="2024-02-29T11:58:00Z">
                  <w:rPr/>
                </w:rPrChange>
              </w:rPr>
              <w:t>RIGHT DRAPE CLOSE 1 NO STATE</w:t>
            </w:r>
          </w:p>
        </w:tc>
        <w:tc>
          <w:tcPr>
            <w:tcW w:w="703" w:type="dxa"/>
          </w:tcPr>
          <w:p w14:paraId="2920568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58A3DD8B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2177044D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06E26BD8" w14:textId="77777777" w:rsidTr="00BE3DDA">
        <w:trPr>
          <w:trHeight w:val="288"/>
        </w:trPr>
        <w:tc>
          <w:tcPr>
            <w:tcW w:w="908" w:type="dxa"/>
          </w:tcPr>
          <w:p w14:paraId="2D96CC7C" w14:textId="77777777" w:rsidR="00D96876" w:rsidRDefault="00D96876" w:rsidP="00BE3DDA">
            <w:r>
              <w:t>9</w:t>
            </w:r>
          </w:p>
        </w:tc>
        <w:tc>
          <w:tcPr>
            <w:tcW w:w="3746" w:type="dxa"/>
          </w:tcPr>
          <w:p w14:paraId="0D2F7383" w14:textId="77777777" w:rsidR="00D96876" w:rsidRPr="004F7B3B" w:rsidRDefault="00D96876" w:rsidP="00BE3DDA">
            <w:pPr>
              <w:rPr>
                <w:highlight w:val="yellow"/>
                <w:lang w:val="en-US"/>
                <w:rPrChange w:id="239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40" w:author="Yonatan Zohar" w:date="2024-02-29T11:58:00Z">
                  <w:rPr/>
                </w:rPrChange>
              </w:rPr>
              <w:t>RIGHT DRAPE OPEN NC STATE</w:t>
            </w:r>
          </w:p>
        </w:tc>
        <w:tc>
          <w:tcPr>
            <w:tcW w:w="703" w:type="dxa"/>
          </w:tcPr>
          <w:p w14:paraId="706F207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723E2237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54B38AD8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21538DFA" w14:textId="77777777" w:rsidTr="00BE3DDA">
        <w:trPr>
          <w:trHeight w:val="288"/>
        </w:trPr>
        <w:tc>
          <w:tcPr>
            <w:tcW w:w="908" w:type="dxa"/>
          </w:tcPr>
          <w:p w14:paraId="374FFC1C" w14:textId="77777777" w:rsidR="00D96876" w:rsidRDefault="00D96876" w:rsidP="00BE3DDA">
            <w:r>
              <w:t>8</w:t>
            </w:r>
          </w:p>
        </w:tc>
        <w:tc>
          <w:tcPr>
            <w:tcW w:w="3746" w:type="dxa"/>
          </w:tcPr>
          <w:p w14:paraId="12879252" w14:textId="77777777" w:rsidR="00D96876" w:rsidRPr="004F7B3B" w:rsidRDefault="00D96876" w:rsidP="00BE3DDA">
            <w:pPr>
              <w:rPr>
                <w:highlight w:val="yellow"/>
                <w:lang w:val="en-US"/>
                <w:rPrChange w:id="241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42" w:author="Yonatan Zohar" w:date="2024-02-29T11:58:00Z">
                  <w:rPr/>
                </w:rPrChange>
              </w:rPr>
              <w:t>RIGHT DRAPE OPEN NO STATE</w:t>
            </w:r>
          </w:p>
        </w:tc>
        <w:tc>
          <w:tcPr>
            <w:tcW w:w="703" w:type="dxa"/>
          </w:tcPr>
          <w:p w14:paraId="7605069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39DAAE8A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1566BC54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286E0749" w14:textId="77777777" w:rsidTr="00BE3DDA">
        <w:trPr>
          <w:trHeight w:val="288"/>
        </w:trPr>
        <w:tc>
          <w:tcPr>
            <w:tcW w:w="908" w:type="dxa"/>
          </w:tcPr>
          <w:p w14:paraId="1D7A70C9" w14:textId="77777777" w:rsidR="00D96876" w:rsidRDefault="00D96876" w:rsidP="00BE3DDA">
            <w:r>
              <w:t>7:6</w:t>
            </w:r>
          </w:p>
        </w:tc>
        <w:tc>
          <w:tcPr>
            <w:tcW w:w="3746" w:type="dxa"/>
          </w:tcPr>
          <w:p w14:paraId="7D459500" w14:textId="77777777" w:rsidR="00D96876" w:rsidRPr="004F7B3B" w:rsidRDefault="00D96876" w:rsidP="00BE3DDA">
            <w:pPr>
              <w:rPr>
                <w:highlight w:val="yellow"/>
                <w:lang w:val="en-US"/>
                <w:rPrChange w:id="243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44" w:author="Yonatan Zohar" w:date="2024-02-29T11:58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703" w:type="dxa"/>
          </w:tcPr>
          <w:p w14:paraId="717213DD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759" w:type="dxa"/>
          </w:tcPr>
          <w:p w14:paraId="4070F0A8" w14:textId="77777777" w:rsidR="00D96876" w:rsidRDefault="00D96876" w:rsidP="00BE3DDA"/>
        </w:tc>
        <w:tc>
          <w:tcPr>
            <w:tcW w:w="3340" w:type="dxa"/>
          </w:tcPr>
          <w:p w14:paraId="47CD421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3363D12A" w14:textId="77777777" w:rsidTr="00BE3DDA">
        <w:trPr>
          <w:trHeight w:val="288"/>
        </w:trPr>
        <w:tc>
          <w:tcPr>
            <w:tcW w:w="908" w:type="dxa"/>
          </w:tcPr>
          <w:p w14:paraId="201A5091" w14:textId="77777777" w:rsidR="00D96876" w:rsidRDefault="00D96876" w:rsidP="00BE3DDA">
            <w:r>
              <w:t>5</w:t>
            </w:r>
          </w:p>
        </w:tc>
        <w:tc>
          <w:tcPr>
            <w:tcW w:w="3746" w:type="dxa"/>
          </w:tcPr>
          <w:p w14:paraId="2C91845F" w14:textId="77777777" w:rsidR="00D96876" w:rsidRPr="004F7B3B" w:rsidRDefault="00D96876" w:rsidP="00BE3DDA">
            <w:pPr>
              <w:rPr>
                <w:highlight w:val="yellow"/>
                <w:lang w:val="en-US"/>
                <w:rPrChange w:id="245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46" w:author="Yonatan Zohar" w:date="2024-02-29T11:58:00Z">
                  <w:rPr/>
                </w:rPrChange>
              </w:rPr>
              <w:t>LEFT DRAPE CLOSE 2 NC STATE</w:t>
            </w:r>
          </w:p>
        </w:tc>
        <w:tc>
          <w:tcPr>
            <w:tcW w:w="703" w:type="dxa"/>
          </w:tcPr>
          <w:p w14:paraId="6590051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6120B96B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3F762B31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3CDCE958" w14:textId="77777777" w:rsidTr="00BE3DDA">
        <w:trPr>
          <w:trHeight w:val="288"/>
        </w:trPr>
        <w:tc>
          <w:tcPr>
            <w:tcW w:w="908" w:type="dxa"/>
          </w:tcPr>
          <w:p w14:paraId="175C1459" w14:textId="77777777" w:rsidR="00D96876" w:rsidRDefault="00D96876" w:rsidP="00BE3DDA">
            <w:r>
              <w:t>4</w:t>
            </w:r>
          </w:p>
        </w:tc>
        <w:tc>
          <w:tcPr>
            <w:tcW w:w="3746" w:type="dxa"/>
          </w:tcPr>
          <w:p w14:paraId="428556E0" w14:textId="77777777" w:rsidR="00D96876" w:rsidRPr="004F7B3B" w:rsidRDefault="00D96876" w:rsidP="00BE3DDA">
            <w:pPr>
              <w:rPr>
                <w:highlight w:val="yellow"/>
                <w:lang w:val="en-US"/>
                <w:rPrChange w:id="247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48" w:author="Yonatan Zohar" w:date="2024-02-29T11:58:00Z">
                  <w:rPr/>
                </w:rPrChange>
              </w:rPr>
              <w:t>LEFT DRAPE CLOSE 2 NO STATE</w:t>
            </w:r>
          </w:p>
        </w:tc>
        <w:tc>
          <w:tcPr>
            <w:tcW w:w="703" w:type="dxa"/>
          </w:tcPr>
          <w:p w14:paraId="1062A03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32A9842C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2C40612E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1202BE9A" w14:textId="77777777" w:rsidTr="00BE3DDA">
        <w:trPr>
          <w:trHeight w:val="288"/>
        </w:trPr>
        <w:tc>
          <w:tcPr>
            <w:tcW w:w="908" w:type="dxa"/>
          </w:tcPr>
          <w:p w14:paraId="01F0A153" w14:textId="77777777" w:rsidR="00D96876" w:rsidRDefault="00D96876" w:rsidP="00BE3DDA">
            <w:r>
              <w:t>3</w:t>
            </w:r>
          </w:p>
        </w:tc>
        <w:tc>
          <w:tcPr>
            <w:tcW w:w="3746" w:type="dxa"/>
          </w:tcPr>
          <w:p w14:paraId="0769A427" w14:textId="77777777" w:rsidR="00D96876" w:rsidRPr="004F7B3B" w:rsidRDefault="00D96876" w:rsidP="00BE3DDA">
            <w:pPr>
              <w:rPr>
                <w:highlight w:val="yellow"/>
                <w:lang w:val="en-US"/>
                <w:rPrChange w:id="249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50" w:author="Yonatan Zohar" w:date="2024-02-29T11:58:00Z">
                  <w:rPr/>
                </w:rPrChange>
              </w:rPr>
              <w:t>LEFT DRAPE CLOSE 1 NC STATE</w:t>
            </w:r>
          </w:p>
        </w:tc>
        <w:tc>
          <w:tcPr>
            <w:tcW w:w="703" w:type="dxa"/>
          </w:tcPr>
          <w:p w14:paraId="7ACB2C15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5F671023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0FE2FCA3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46BFDA30" w14:textId="77777777" w:rsidTr="00BE3DDA">
        <w:trPr>
          <w:trHeight w:val="288"/>
        </w:trPr>
        <w:tc>
          <w:tcPr>
            <w:tcW w:w="908" w:type="dxa"/>
          </w:tcPr>
          <w:p w14:paraId="0E56D511" w14:textId="77777777" w:rsidR="00D96876" w:rsidRDefault="00D96876" w:rsidP="00BE3DDA">
            <w:r>
              <w:t>2</w:t>
            </w:r>
          </w:p>
        </w:tc>
        <w:tc>
          <w:tcPr>
            <w:tcW w:w="3746" w:type="dxa"/>
          </w:tcPr>
          <w:p w14:paraId="3438ACB7" w14:textId="77777777" w:rsidR="00D96876" w:rsidRPr="004F7B3B" w:rsidRDefault="00D96876" w:rsidP="00BE3DDA">
            <w:pPr>
              <w:rPr>
                <w:highlight w:val="yellow"/>
                <w:lang w:val="en-US"/>
                <w:rPrChange w:id="251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52" w:author="Yonatan Zohar" w:date="2024-02-29T11:58:00Z">
                  <w:rPr/>
                </w:rPrChange>
              </w:rPr>
              <w:t>LEFT DRAPE CLOSE 1 NO STATE</w:t>
            </w:r>
          </w:p>
        </w:tc>
        <w:tc>
          <w:tcPr>
            <w:tcW w:w="703" w:type="dxa"/>
          </w:tcPr>
          <w:p w14:paraId="7D46C38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1EC79365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696E47A8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09F3C7EA" w14:textId="77777777" w:rsidTr="00BE3DDA">
        <w:trPr>
          <w:trHeight w:val="288"/>
        </w:trPr>
        <w:tc>
          <w:tcPr>
            <w:tcW w:w="908" w:type="dxa"/>
          </w:tcPr>
          <w:p w14:paraId="49223B54" w14:textId="77777777" w:rsidR="00D96876" w:rsidRDefault="00D96876" w:rsidP="00BE3DDA">
            <w:r>
              <w:t>1</w:t>
            </w:r>
          </w:p>
        </w:tc>
        <w:tc>
          <w:tcPr>
            <w:tcW w:w="3746" w:type="dxa"/>
          </w:tcPr>
          <w:p w14:paraId="414AE1D4" w14:textId="77777777" w:rsidR="00D96876" w:rsidRPr="004F7B3B" w:rsidRDefault="00D96876" w:rsidP="00BE3DDA">
            <w:pPr>
              <w:rPr>
                <w:highlight w:val="yellow"/>
                <w:lang w:val="en-US"/>
                <w:rPrChange w:id="253" w:author="Yonatan Zohar" w:date="2024-02-29T11:58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54" w:author="Yonatan Zohar" w:date="2024-02-29T11:58:00Z">
                  <w:rPr/>
                </w:rPrChange>
              </w:rPr>
              <w:t>LEFT DRAPE OPEN NC STATE</w:t>
            </w:r>
          </w:p>
        </w:tc>
        <w:tc>
          <w:tcPr>
            <w:tcW w:w="703" w:type="dxa"/>
          </w:tcPr>
          <w:p w14:paraId="70C6537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037CC0B8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63FA0737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05221B37" w14:textId="77777777" w:rsidTr="00BE3DDA">
        <w:trPr>
          <w:trHeight w:val="288"/>
        </w:trPr>
        <w:tc>
          <w:tcPr>
            <w:tcW w:w="908" w:type="dxa"/>
          </w:tcPr>
          <w:p w14:paraId="684903F1" w14:textId="77777777" w:rsidR="00D96876" w:rsidRPr="00F25C33" w:rsidRDefault="00D96876" w:rsidP="00BE3DDA">
            <w:r>
              <w:t>0</w:t>
            </w:r>
          </w:p>
        </w:tc>
        <w:tc>
          <w:tcPr>
            <w:tcW w:w="3746" w:type="dxa"/>
          </w:tcPr>
          <w:p w14:paraId="54292DA2" w14:textId="77777777" w:rsidR="00D96876" w:rsidRPr="004F7B3B" w:rsidRDefault="00D96876" w:rsidP="00BE3DDA">
            <w:pPr>
              <w:rPr>
                <w:highlight w:val="yellow"/>
                <w:rPrChange w:id="255" w:author="Yonatan Zohar" w:date="2024-02-29T11:58:00Z">
                  <w:rPr/>
                </w:rPrChange>
              </w:rPr>
            </w:pPr>
            <w:r w:rsidRPr="004F7B3B">
              <w:rPr>
                <w:highlight w:val="yellow"/>
                <w:rPrChange w:id="256" w:author="Yonatan Zohar" w:date="2024-02-29T11:58:00Z">
                  <w:rPr/>
                </w:rPrChange>
              </w:rPr>
              <w:t>LEFT DRAPE OPEN NO STATE</w:t>
            </w:r>
          </w:p>
        </w:tc>
        <w:tc>
          <w:tcPr>
            <w:tcW w:w="703" w:type="dxa"/>
          </w:tcPr>
          <w:p w14:paraId="4AC88E1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0AFF29CD" w14:textId="77777777" w:rsidR="00D96876" w:rsidRDefault="00D96876" w:rsidP="00BE3DDA">
            <w:pPr>
              <w:rPr>
                <w:lang w:val="en-US"/>
              </w:rPr>
            </w:pPr>
            <w:r>
              <w:t>1-PRESSED</w:t>
            </w:r>
          </w:p>
        </w:tc>
        <w:tc>
          <w:tcPr>
            <w:tcW w:w="3340" w:type="dxa"/>
          </w:tcPr>
          <w:p w14:paraId="79F3481B" w14:textId="77777777" w:rsidR="00D96876" w:rsidRDefault="00D96876" w:rsidP="00BE3DDA">
            <w:pPr>
              <w:rPr>
                <w:lang w:val="en-US"/>
              </w:rPr>
            </w:pPr>
          </w:p>
        </w:tc>
      </w:tr>
    </w:tbl>
    <w:p w14:paraId="087AB392" w14:textId="77777777" w:rsidR="00D96876" w:rsidRPr="009E11D3" w:rsidRDefault="00D96876" w:rsidP="00D96876">
      <w:pPr>
        <w:pStyle w:val="Heading3"/>
        <w:rPr>
          <w:lang w:val="en-US"/>
        </w:rPr>
      </w:pPr>
      <w:r w:rsidRPr="009E11D3">
        <w:rPr>
          <w:lang w:val="en-US"/>
        </w:rPr>
        <w:t xml:space="preserve">FPGA </w:t>
      </w:r>
      <w:r>
        <w:t>Wheel driver out</w:t>
      </w:r>
    </w:p>
    <w:p w14:paraId="6647B06B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3740"/>
        <w:gridCol w:w="680"/>
        <w:gridCol w:w="1889"/>
        <w:gridCol w:w="3258"/>
      </w:tblGrid>
      <w:tr w:rsidR="00D96876" w14:paraId="765DE33A" w14:textId="77777777" w:rsidTr="00BE3DDA">
        <w:tc>
          <w:tcPr>
            <w:tcW w:w="889" w:type="dxa"/>
            <w:shd w:val="clear" w:color="auto" w:fill="D1D1D1" w:themeFill="background2" w:themeFillShade="E6"/>
          </w:tcPr>
          <w:p w14:paraId="6747E48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0" w:type="dxa"/>
            <w:shd w:val="clear" w:color="auto" w:fill="D1D1D1" w:themeFill="background2" w:themeFillShade="E6"/>
          </w:tcPr>
          <w:p w14:paraId="4C17830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0" w:type="dxa"/>
            <w:shd w:val="clear" w:color="auto" w:fill="D1D1D1" w:themeFill="background2" w:themeFillShade="E6"/>
          </w:tcPr>
          <w:p w14:paraId="3D09CDC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89" w:type="dxa"/>
            <w:shd w:val="clear" w:color="auto" w:fill="D1D1D1" w:themeFill="background2" w:themeFillShade="E6"/>
          </w:tcPr>
          <w:p w14:paraId="3C27196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258" w:type="dxa"/>
            <w:shd w:val="clear" w:color="auto" w:fill="D1D1D1" w:themeFill="background2" w:themeFillShade="E6"/>
          </w:tcPr>
          <w:p w14:paraId="4306C91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27813A68" w14:textId="77777777" w:rsidTr="00BE3DDA">
        <w:trPr>
          <w:trHeight w:val="288"/>
        </w:trPr>
        <w:tc>
          <w:tcPr>
            <w:tcW w:w="889" w:type="dxa"/>
          </w:tcPr>
          <w:p w14:paraId="0AE320C9" w14:textId="77777777" w:rsidR="00D96876" w:rsidRPr="004F7B3B" w:rsidRDefault="00D96876" w:rsidP="00BE3DDA">
            <w:pPr>
              <w:rPr>
                <w:highlight w:val="yellow"/>
                <w:rPrChange w:id="257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lang w:val="en-US"/>
                <w:rPrChange w:id="258" w:author="Yonatan Zohar" w:date="2024-02-29T12:01:00Z">
                  <w:rPr>
                    <w:lang w:val="en-US"/>
                  </w:rPr>
                </w:rPrChange>
              </w:rPr>
              <w:t>31:</w:t>
            </w:r>
            <w:r w:rsidRPr="004F7B3B">
              <w:rPr>
                <w:highlight w:val="yellow"/>
                <w:rPrChange w:id="259" w:author="Yonatan Zohar" w:date="2024-02-29T12:01:00Z">
                  <w:rPr/>
                </w:rPrChange>
              </w:rPr>
              <w:t>8</w:t>
            </w:r>
          </w:p>
        </w:tc>
        <w:tc>
          <w:tcPr>
            <w:tcW w:w="3740" w:type="dxa"/>
          </w:tcPr>
          <w:p w14:paraId="466D641C" w14:textId="77777777" w:rsidR="00D96876" w:rsidRPr="004F7B3B" w:rsidRDefault="00D96876" w:rsidP="00BE3DDA">
            <w:pPr>
              <w:rPr>
                <w:highlight w:val="yellow"/>
                <w:lang w:val="en-US"/>
                <w:rPrChange w:id="260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61" w:author="Yonatan Zohar" w:date="2024-02-29T12:01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680" w:type="dxa"/>
          </w:tcPr>
          <w:p w14:paraId="6DA65CA3" w14:textId="77777777" w:rsidR="00D96876" w:rsidRPr="004F7B3B" w:rsidRDefault="00D96876" w:rsidP="00BE3DDA">
            <w:pPr>
              <w:rPr>
                <w:highlight w:val="yellow"/>
                <w:lang w:val="en-US"/>
                <w:rPrChange w:id="262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63" w:author="Yonatan Zohar" w:date="2024-02-29T12:01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89" w:type="dxa"/>
          </w:tcPr>
          <w:p w14:paraId="223CCA95" w14:textId="77777777" w:rsidR="00D96876" w:rsidRPr="004F7B3B" w:rsidRDefault="00D96876" w:rsidP="00BE3DDA">
            <w:pPr>
              <w:rPr>
                <w:highlight w:val="yellow"/>
                <w:lang w:val="en-US"/>
                <w:rPrChange w:id="264" w:author="Yonatan Zohar" w:date="2024-02-29T12:01:00Z">
                  <w:rPr>
                    <w:lang w:val="en-US"/>
                  </w:rPr>
                </w:rPrChange>
              </w:rPr>
            </w:pPr>
          </w:p>
        </w:tc>
        <w:tc>
          <w:tcPr>
            <w:tcW w:w="3258" w:type="dxa"/>
          </w:tcPr>
          <w:p w14:paraId="1134893A" w14:textId="77777777" w:rsidR="00D96876" w:rsidRPr="004F7B3B" w:rsidRDefault="00D96876" w:rsidP="00BE3DDA">
            <w:pPr>
              <w:rPr>
                <w:highlight w:val="yellow"/>
                <w:lang w:val="en-US"/>
                <w:rPrChange w:id="265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66" w:author="Yonatan Zohar" w:date="2024-02-29T12:01:00Z">
                  <w:rPr>
                    <w:lang w:val="en-US"/>
                  </w:rPr>
                </w:rPrChange>
              </w:rPr>
              <w:t>Set to ‘0’</w:t>
            </w:r>
          </w:p>
        </w:tc>
      </w:tr>
      <w:tr w:rsidR="00D96876" w14:paraId="4C2AB9AB" w14:textId="77777777" w:rsidTr="00BE3DDA">
        <w:trPr>
          <w:trHeight w:val="288"/>
        </w:trPr>
        <w:tc>
          <w:tcPr>
            <w:tcW w:w="889" w:type="dxa"/>
          </w:tcPr>
          <w:p w14:paraId="23AA746F" w14:textId="77777777" w:rsidR="00D96876" w:rsidRPr="004F7B3B" w:rsidRDefault="00D96876" w:rsidP="00BE3DDA">
            <w:pPr>
              <w:rPr>
                <w:highlight w:val="yellow"/>
                <w:rPrChange w:id="267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268" w:author="Yonatan Zohar" w:date="2024-02-29T12:01:00Z">
                  <w:rPr/>
                </w:rPrChange>
              </w:rPr>
              <w:t>7</w:t>
            </w:r>
          </w:p>
        </w:tc>
        <w:tc>
          <w:tcPr>
            <w:tcW w:w="3740" w:type="dxa"/>
          </w:tcPr>
          <w:p w14:paraId="5D419932" w14:textId="77777777" w:rsidR="00D96876" w:rsidRPr="004F7B3B" w:rsidRDefault="00D96876" w:rsidP="00BE3DDA">
            <w:pPr>
              <w:rPr>
                <w:highlight w:val="yellow"/>
                <w:rPrChange w:id="269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270" w:author="Yonatan Zohar" w:date="2024-02-29T12:01:00Z">
                  <w:rPr/>
                </w:rPrChange>
              </w:rPr>
              <w:t>WHEEL DI7</w:t>
            </w:r>
          </w:p>
        </w:tc>
        <w:tc>
          <w:tcPr>
            <w:tcW w:w="680" w:type="dxa"/>
          </w:tcPr>
          <w:p w14:paraId="389EE8F5" w14:textId="77777777" w:rsidR="00D96876" w:rsidRPr="004F7B3B" w:rsidRDefault="00D96876" w:rsidP="00BE3DDA">
            <w:pPr>
              <w:rPr>
                <w:highlight w:val="yellow"/>
                <w:lang w:val="en-US"/>
                <w:rPrChange w:id="271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72" w:author="Yonatan Zohar" w:date="2024-02-29T12:01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89" w:type="dxa"/>
          </w:tcPr>
          <w:p w14:paraId="435BD805" w14:textId="77777777" w:rsidR="00D96876" w:rsidRPr="004F7B3B" w:rsidRDefault="00D96876" w:rsidP="00BE3DDA">
            <w:pPr>
              <w:rPr>
                <w:highlight w:val="yellow"/>
                <w:lang w:val="en-US"/>
                <w:rPrChange w:id="273" w:author="Yonatan Zohar" w:date="2024-02-29T12:01:00Z">
                  <w:rPr>
                    <w:lang w:val="en-US"/>
                  </w:rPr>
                </w:rPrChange>
              </w:rPr>
            </w:pPr>
          </w:p>
        </w:tc>
        <w:tc>
          <w:tcPr>
            <w:tcW w:w="3258" w:type="dxa"/>
          </w:tcPr>
          <w:p w14:paraId="357B0990" w14:textId="77777777" w:rsidR="00D96876" w:rsidRPr="004F7B3B" w:rsidRDefault="00D96876" w:rsidP="00BE3DDA">
            <w:pPr>
              <w:rPr>
                <w:highlight w:val="yellow"/>
                <w:lang w:val="en-US"/>
                <w:rPrChange w:id="274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75" w:author="Yonatan Zohar" w:date="2024-02-29T12:01:00Z">
                  <w:rPr/>
                </w:rPrChange>
              </w:rPr>
              <w:t>Output to driver</w:t>
            </w:r>
          </w:p>
        </w:tc>
      </w:tr>
      <w:tr w:rsidR="00D96876" w14:paraId="48DE847E" w14:textId="77777777" w:rsidTr="00BE3DDA">
        <w:trPr>
          <w:trHeight w:val="288"/>
        </w:trPr>
        <w:tc>
          <w:tcPr>
            <w:tcW w:w="889" w:type="dxa"/>
          </w:tcPr>
          <w:p w14:paraId="1E21C597" w14:textId="77777777" w:rsidR="00D96876" w:rsidRPr="004F7B3B" w:rsidRDefault="00D96876" w:rsidP="00BE3DDA">
            <w:pPr>
              <w:rPr>
                <w:highlight w:val="yellow"/>
                <w:rPrChange w:id="276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277" w:author="Yonatan Zohar" w:date="2024-02-29T12:01:00Z">
                  <w:rPr/>
                </w:rPrChange>
              </w:rPr>
              <w:t>6</w:t>
            </w:r>
          </w:p>
        </w:tc>
        <w:tc>
          <w:tcPr>
            <w:tcW w:w="3740" w:type="dxa"/>
          </w:tcPr>
          <w:p w14:paraId="10A5FDFC" w14:textId="77777777" w:rsidR="00D96876" w:rsidRPr="004F7B3B" w:rsidRDefault="00D96876" w:rsidP="00BE3DDA">
            <w:pPr>
              <w:rPr>
                <w:highlight w:val="yellow"/>
                <w:rPrChange w:id="278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279" w:author="Yonatan Zohar" w:date="2024-02-29T12:01:00Z">
                  <w:rPr/>
                </w:rPrChange>
              </w:rPr>
              <w:t>WHEEL DI6</w:t>
            </w:r>
          </w:p>
        </w:tc>
        <w:tc>
          <w:tcPr>
            <w:tcW w:w="680" w:type="dxa"/>
          </w:tcPr>
          <w:p w14:paraId="4B0D7501" w14:textId="77777777" w:rsidR="00D96876" w:rsidRPr="004F7B3B" w:rsidRDefault="00D96876" w:rsidP="00BE3DDA">
            <w:pPr>
              <w:rPr>
                <w:highlight w:val="yellow"/>
                <w:lang w:val="en-US"/>
                <w:rPrChange w:id="280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81" w:author="Yonatan Zohar" w:date="2024-02-29T12:01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89" w:type="dxa"/>
          </w:tcPr>
          <w:p w14:paraId="5E4E73A4" w14:textId="77777777" w:rsidR="00D96876" w:rsidRPr="004F7B3B" w:rsidRDefault="00D96876" w:rsidP="00BE3DDA">
            <w:pPr>
              <w:rPr>
                <w:highlight w:val="yellow"/>
                <w:lang w:val="en-US"/>
                <w:rPrChange w:id="282" w:author="Yonatan Zohar" w:date="2024-02-29T12:01:00Z">
                  <w:rPr>
                    <w:lang w:val="en-US"/>
                  </w:rPr>
                </w:rPrChange>
              </w:rPr>
            </w:pPr>
          </w:p>
        </w:tc>
        <w:tc>
          <w:tcPr>
            <w:tcW w:w="3258" w:type="dxa"/>
          </w:tcPr>
          <w:p w14:paraId="02B730F9" w14:textId="77777777" w:rsidR="00D96876" w:rsidRPr="004F7B3B" w:rsidRDefault="00D96876" w:rsidP="00BE3DDA">
            <w:pPr>
              <w:rPr>
                <w:highlight w:val="yellow"/>
                <w:lang w:val="en-US"/>
                <w:rPrChange w:id="283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84" w:author="Yonatan Zohar" w:date="2024-02-29T12:01:00Z">
                  <w:rPr/>
                </w:rPrChange>
              </w:rPr>
              <w:t>Output to driver</w:t>
            </w:r>
          </w:p>
        </w:tc>
      </w:tr>
      <w:tr w:rsidR="00D96876" w14:paraId="6AB5B326" w14:textId="77777777" w:rsidTr="00BE3DDA">
        <w:trPr>
          <w:trHeight w:val="288"/>
        </w:trPr>
        <w:tc>
          <w:tcPr>
            <w:tcW w:w="889" w:type="dxa"/>
          </w:tcPr>
          <w:p w14:paraId="1B8DACEC" w14:textId="77777777" w:rsidR="00D96876" w:rsidRPr="004F7B3B" w:rsidRDefault="00D96876" w:rsidP="00BE3DDA">
            <w:pPr>
              <w:rPr>
                <w:highlight w:val="yellow"/>
                <w:rPrChange w:id="285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286" w:author="Yonatan Zohar" w:date="2024-02-29T12:01:00Z">
                  <w:rPr/>
                </w:rPrChange>
              </w:rPr>
              <w:t>5</w:t>
            </w:r>
          </w:p>
        </w:tc>
        <w:tc>
          <w:tcPr>
            <w:tcW w:w="3740" w:type="dxa"/>
          </w:tcPr>
          <w:p w14:paraId="252F875E" w14:textId="77777777" w:rsidR="00D96876" w:rsidRPr="004F7B3B" w:rsidRDefault="00D96876" w:rsidP="00BE3DDA">
            <w:pPr>
              <w:rPr>
                <w:highlight w:val="yellow"/>
                <w:rPrChange w:id="287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288" w:author="Yonatan Zohar" w:date="2024-02-29T12:01:00Z">
                  <w:rPr/>
                </w:rPrChange>
              </w:rPr>
              <w:t>WHEEL DI5</w:t>
            </w:r>
          </w:p>
        </w:tc>
        <w:tc>
          <w:tcPr>
            <w:tcW w:w="680" w:type="dxa"/>
          </w:tcPr>
          <w:p w14:paraId="2B68EC61" w14:textId="77777777" w:rsidR="00D96876" w:rsidRPr="004F7B3B" w:rsidRDefault="00D96876" w:rsidP="00BE3DDA">
            <w:pPr>
              <w:rPr>
                <w:highlight w:val="yellow"/>
                <w:lang w:val="en-US"/>
                <w:rPrChange w:id="289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90" w:author="Yonatan Zohar" w:date="2024-02-29T12:01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89" w:type="dxa"/>
          </w:tcPr>
          <w:p w14:paraId="734106CC" w14:textId="77777777" w:rsidR="00D96876" w:rsidRPr="004F7B3B" w:rsidRDefault="00D96876" w:rsidP="00BE3DDA">
            <w:pPr>
              <w:rPr>
                <w:highlight w:val="yellow"/>
                <w:lang w:val="en-US"/>
                <w:rPrChange w:id="291" w:author="Yonatan Zohar" w:date="2024-02-29T12:01:00Z">
                  <w:rPr>
                    <w:lang w:val="en-US"/>
                  </w:rPr>
                </w:rPrChange>
              </w:rPr>
            </w:pPr>
          </w:p>
        </w:tc>
        <w:tc>
          <w:tcPr>
            <w:tcW w:w="3258" w:type="dxa"/>
          </w:tcPr>
          <w:p w14:paraId="20AEBDD7" w14:textId="77777777" w:rsidR="00D96876" w:rsidRPr="004F7B3B" w:rsidRDefault="00D96876" w:rsidP="00BE3DDA">
            <w:pPr>
              <w:rPr>
                <w:highlight w:val="yellow"/>
                <w:lang w:val="en-US"/>
                <w:rPrChange w:id="292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293" w:author="Yonatan Zohar" w:date="2024-02-29T12:01:00Z">
                  <w:rPr/>
                </w:rPrChange>
              </w:rPr>
              <w:t>Output to driver</w:t>
            </w:r>
          </w:p>
        </w:tc>
      </w:tr>
      <w:tr w:rsidR="00D96876" w14:paraId="36C5B9B0" w14:textId="77777777" w:rsidTr="00BE3DDA">
        <w:trPr>
          <w:trHeight w:val="288"/>
        </w:trPr>
        <w:tc>
          <w:tcPr>
            <w:tcW w:w="889" w:type="dxa"/>
          </w:tcPr>
          <w:p w14:paraId="57A6B509" w14:textId="77777777" w:rsidR="00D96876" w:rsidRPr="004F7B3B" w:rsidRDefault="00D96876" w:rsidP="00BE3DDA">
            <w:pPr>
              <w:rPr>
                <w:highlight w:val="yellow"/>
                <w:rPrChange w:id="294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295" w:author="Yonatan Zohar" w:date="2024-02-29T12:01:00Z">
                  <w:rPr/>
                </w:rPrChange>
              </w:rPr>
              <w:t>4</w:t>
            </w:r>
          </w:p>
        </w:tc>
        <w:tc>
          <w:tcPr>
            <w:tcW w:w="3740" w:type="dxa"/>
          </w:tcPr>
          <w:p w14:paraId="317BFA41" w14:textId="77777777" w:rsidR="00D96876" w:rsidRPr="004F7B3B" w:rsidRDefault="00D96876" w:rsidP="00BE3DDA">
            <w:pPr>
              <w:rPr>
                <w:highlight w:val="yellow"/>
                <w:rPrChange w:id="296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297" w:author="Yonatan Zohar" w:date="2024-02-29T12:01:00Z">
                  <w:rPr/>
                </w:rPrChange>
              </w:rPr>
              <w:t>WHEEL DI4</w:t>
            </w:r>
          </w:p>
        </w:tc>
        <w:tc>
          <w:tcPr>
            <w:tcW w:w="680" w:type="dxa"/>
          </w:tcPr>
          <w:p w14:paraId="7C3C5D3C" w14:textId="77777777" w:rsidR="00D96876" w:rsidRPr="004F7B3B" w:rsidRDefault="00D96876" w:rsidP="00BE3DDA">
            <w:pPr>
              <w:rPr>
                <w:highlight w:val="yellow"/>
                <w:lang w:val="en-US"/>
                <w:rPrChange w:id="298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299" w:author="Yonatan Zohar" w:date="2024-02-29T12:01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89" w:type="dxa"/>
          </w:tcPr>
          <w:p w14:paraId="32D1CDE5" w14:textId="77777777" w:rsidR="00D96876" w:rsidRPr="004F7B3B" w:rsidRDefault="00D96876" w:rsidP="00BE3DDA">
            <w:pPr>
              <w:rPr>
                <w:highlight w:val="yellow"/>
                <w:lang w:val="en-US"/>
                <w:rPrChange w:id="300" w:author="Yonatan Zohar" w:date="2024-02-29T12:01:00Z">
                  <w:rPr>
                    <w:lang w:val="en-US"/>
                  </w:rPr>
                </w:rPrChange>
              </w:rPr>
            </w:pPr>
          </w:p>
        </w:tc>
        <w:tc>
          <w:tcPr>
            <w:tcW w:w="3258" w:type="dxa"/>
          </w:tcPr>
          <w:p w14:paraId="35D490DA" w14:textId="77777777" w:rsidR="00D96876" w:rsidRPr="004F7B3B" w:rsidRDefault="00D96876" w:rsidP="00BE3DDA">
            <w:pPr>
              <w:rPr>
                <w:highlight w:val="yellow"/>
                <w:lang w:val="en-US"/>
                <w:rPrChange w:id="301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302" w:author="Yonatan Zohar" w:date="2024-02-29T12:01:00Z">
                  <w:rPr/>
                </w:rPrChange>
              </w:rPr>
              <w:t>Output to driver</w:t>
            </w:r>
          </w:p>
        </w:tc>
      </w:tr>
      <w:tr w:rsidR="00D96876" w14:paraId="1F532DD3" w14:textId="77777777" w:rsidTr="00BE3DDA">
        <w:trPr>
          <w:trHeight w:val="288"/>
        </w:trPr>
        <w:tc>
          <w:tcPr>
            <w:tcW w:w="889" w:type="dxa"/>
          </w:tcPr>
          <w:p w14:paraId="5A715B25" w14:textId="77777777" w:rsidR="00D96876" w:rsidRPr="004F7B3B" w:rsidRDefault="00D96876" w:rsidP="00BE3DDA">
            <w:pPr>
              <w:rPr>
                <w:highlight w:val="yellow"/>
                <w:rPrChange w:id="303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304" w:author="Yonatan Zohar" w:date="2024-02-29T12:01:00Z">
                  <w:rPr/>
                </w:rPrChange>
              </w:rPr>
              <w:t>3</w:t>
            </w:r>
          </w:p>
        </w:tc>
        <w:tc>
          <w:tcPr>
            <w:tcW w:w="3740" w:type="dxa"/>
          </w:tcPr>
          <w:p w14:paraId="49C27BD9" w14:textId="77777777" w:rsidR="00D96876" w:rsidRPr="004F7B3B" w:rsidRDefault="00D96876" w:rsidP="00BE3DDA">
            <w:pPr>
              <w:rPr>
                <w:highlight w:val="yellow"/>
                <w:rPrChange w:id="305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306" w:author="Yonatan Zohar" w:date="2024-02-29T12:01:00Z">
                  <w:rPr/>
                </w:rPrChange>
              </w:rPr>
              <w:t>WHEEL DI3</w:t>
            </w:r>
          </w:p>
        </w:tc>
        <w:tc>
          <w:tcPr>
            <w:tcW w:w="680" w:type="dxa"/>
          </w:tcPr>
          <w:p w14:paraId="451612C4" w14:textId="77777777" w:rsidR="00D96876" w:rsidRPr="004F7B3B" w:rsidRDefault="00D96876" w:rsidP="00BE3DDA">
            <w:pPr>
              <w:rPr>
                <w:highlight w:val="yellow"/>
                <w:lang w:val="en-US"/>
                <w:rPrChange w:id="307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308" w:author="Yonatan Zohar" w:date="2024-02-29T12:01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89" w:type="dxa"/>
          </w:tcPr>
          <w:p w14:paraId="7ADAC85C" w14:textId="77777777" w:rsidR="00D96876" w:rsidRPr="004F7B3B" w:rsidRDefault="00D96876" w:rsidP="00BE3DDA">
            <w:pPr>
              <w:rPr>
                <w:highlight w:val="yellow"/>
                <w:lang w:val="en-US"/>
                <w:rPrChange w:id="309" w:author="Yonatan Zohar" w:date="2024-02-29T12:01:00Z">
                  <w:rPr>
                    <w:lang w:val="en-US"/>
                  </w:rPr>
                </w:rPrChange>
              </w:rPr>
            </w:pPr>
          </w:p>
        </w:tc>
        <w:tc>
          <w:tcPr>
            <w:tcW w:w="3258" w:type="dxa"/>
          </w:tcPr>
          <w:p w14:paraId="3645657D" w14:textId="77777777" w:rsidR="00D96876" w:rsidRPr="004F7B3B" w:rsidRDefault="00D96876" w:rsidP="00BE3DDA">
            <w:pPr>
              <w:rPr>
                <w:highlight w:val="yellow"/>
                <w:lang w:val="en-US"/>
                <w:rPrChange w:id="310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311" w:author="Yonatan Zohar" w:date="2024-02-29T12:01:00Z">
                  <w:rPr/>
                </w:rPrChange>
              </w:rPr>
              <w:t>Output to driver</w:t>
            </w:r>
          </w:p>
        </w:tc>
      </w:tr>
      <w:tr w:rsidR="00D96876" w14:paraId="26DC3225" w14:textId="77777777" w:rsidTr="00BE3DDA">
        <w:trPr>
          <w:trHeight w:val="288"/>
        </w:trPr>
        <w:tc>
          <w:tcPr>
            <w:tcW w:w="889" w:type="dxa"/>
          </w:tcPr>
          <w:p w14:paraId="5511C115" w14:textId="77777777" w:rsidR="00D96876" w:rsidRPr="004F7B3B" w:rsidRDefault="00D96876" w:rsidP="00BE3DDA">
            <w:pPr>
              <w:rPr>
                <w:highlight w:val="yellow"/>
                <w:rPrChange w:id="312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313" w:author="Yonatan Zohar" w:date="2024-02-29T12:01:00Z">
                  <w:rPr/>
                </w:rPrChange>
              </w:rPr>
              <w:t>2</w:t>
            </w:r>
          </w:p>
        </w:tc>
        <w:tc>
          <w:tcPr>
            <w:tcW w:w="3740" w:type="dxa"/>
          </w:tcPr>
          <w:p w14:paraId="25291CC5" w14:textId="77777777" w:rsidR="00D96876" w:rsidRPr="004F7B3B" w:rsidRDefault="00D96876" w:rsidP="00BE3DDA">
            <w:pPr>
              <w:rPr>
                <w:highlight w:val="yellow"/>
                <w:lang w:val="en-US"/>
                <w:rPrChange w:id="314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315" w:author="Yonatan Zohar" w:date="2024-02-29T12:01:00Z">
                  <w:rPr/>
                </w:rPrChange>
              </w:rPr>
              <w:t>WHEEL DI2</w:t>
            </w:r>
          </w:p>
        </w:tc>
        <w:tc>
          <w:tcPr>
            <w:tcW w:w="680" w:type="dxa"/>
          </w:tcPr>
          <w:p w14:paraId="354178C0" w14:textId="77777777" w:rsidR="00D96876" w:rsidRPr="004F7B3B" w:rsidRDefault="00D96876" w:rsidP="00BE3DDA">
            <w:pPr>
              <w:rPr>
                <w:highlight w:val="yellow"/>
                <w:rPrChange w:id="316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lang w:val="en-US"/>
                <w:rPrChange w:id="317" w:author="Yonatan Zohar" w:date="2024-02-29T12:01:00Z">
                  <w:rPr>
                    <w:lang w:val="en-US"/>
                  </w:rPr>
                </w:rPrChange>
              </w:rPr>
              <w:t>R-</w:t>
            </w:r>
            <w:r w:rsidRPr="004F7B3B">
              <w:rPr>
                <w:highlight w:val="yellow"/>
                <w:rPrChange w:id="318" w:author="Yonatan Zohar" w:date="2024-02-29T12:01:00Z">
                  <w:rPr/>
                </w:rPrChange>
              </w:rPr>
              <w:t>W</w:t>
            </w:r>
          </w:p>
        </w:tc>
        <w:tc>
          <w:tcPr>
            <w:tcW w:w="1889" w:type="dxa"/>
          </w:tcPr>
          <w:p w14:paraId="2BC226A8" w14:textId="77777777" w:rsidR="00D96876" w:rsidRPr="004F7B3B" w:rsidRDefault="00D96876" w:rsidP="00BE3DDA">
            <w:pPr>
              <w:rPr>
                <w:highlight w:val="yellow"/>
                <w:lang w:val="en-US"/>
                <w:rPrChange w:id="319" w:author="Yonatan Zohar" w:date="2024-02-29T12:01:00Z">
                  <w:rPr>
                    <w:lang w:val="en-US"/>
                  </w:rPr>
                </w:rPrChange>
              </w:rPr>
            </w:pPr>
          </w:p>
        </w:tc>
        <w:tc>
          <w:tcPr>
            <w:tcW w:w="3258" w:type="dxa"/>
          </w:tcPr>
          <w:p w14:paraId="5251CAC1" w14:textId="77777777" w:rsidR="00D96876" w:rsidRPr="004F7B3B" w:rsidRDefault="00D96876" w:rsidP="00BE3DDA">
            <w:pPr>
              <w:rPr>
                <w:highlight w:val="yellow"/>
                <w:lang w:val="en-US"/>
                <w:rPrChange w:id="320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321" w:author="Yonatan Zohar" w:date="2024-02-29T12:01:00Z">
                  <w:rPr/>
                </w:rPrChange>
              </w:rPr>
              <w:t>Output to driver</w:t>
            </w:r>
          </w:p>
        </w:tc>
      </w:tr>
      <w:tr w:rsidR="00D96876" w14:paraId="6C934414" w14:textId="77777777" w:rsidTr="00BE3DDA">
        <w:trPr>
          <w:trHeight w:val="288"/>
        </w:trPr>
        <w:tc>
          <w:tcPr>
            <w:tcW w:w="889" w:type="dxa"/>
          </w:tcPr>
          <w:p w14:paraId="687C7BB9" w14:textId="77777777" w:rsidR="00D96876" w:rsidRPr="004F7B3B" w:rsidRDefault="00D96876" w:rsidP="00BE3DDA">
            <w:pPr>
              <w:rPr>
                <w:highlight w:val="yellow"/>
                <w:rPrChange w:id="322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323" w:author="Yonatan Zohar" w:date="2024-02-29T12:01:00Z">
                  <w:rPr/>
                </w:rPrChange>
              </w:rPr>
              <w:t>1</w:t>
            </w:r>
          </w:p>
        </w:tc>
        <w:tc>
          <w:tcPr>
            <w:tcW w:w="3740" w:type="dxa"/>
          </w:tcPr>
          <w:p w14:paraId="0AA35096" w14:textId="77777777" w:rsidR="00D96876" w:rsidRPr="004F7B3B" w:rsidRDefault="00D96876" w:rsidP="00BE3DDA">
            <w:pPr>
              <w:rPr>
                <w:highlight w:val="yellow"/>
                <w:rPrChange w:id="324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325" w:author="Yonatan Zohar" w:date="2024-02-29T12:01:00Z">
                  <w:rPr/>
                </w:rPrChange>
              </w:rPr>
              <w:t>WHEEL DI1</w:t>
            </w:r>
          </w:p>
        </w:tc>
        <w:tc>
          <w:tcPr>
            <w:tcW w:w="680" w:type="dxa"/>
          </w:tcPr>
          <w:p w14:paraId="36573EF1" w14:textId="77777777" w:rsidR="00D96876" w:rsidRPr="004F7B3B" w:rsidRDefault="00D96876" w:rsidP="00BE3DDA">
            <w:pPr>
              <w:rPr>
                <w:highlight w:val="yellow"/>
                <w:rPrChange w:id="326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lang w:val="en-US"/>
                <w:rPrChange w:id="327" w:author="Yonatan Zohar" w:date="2024-02-29T12:01:00Z">
                  <w:rPr>
                    <w:lang w:val="en-US"/>
                  </w:rPr>
                </w:rPrChange>
              </w:rPr>
              <w:t>R-</w:t>
            </w:r>
            <w:r w:rsidRPr="004F7B3B">
              <w:rPr>
                <w:highlight w:val="yellow"/>
                <w:rPrChange w:id="328" w:author="Yonatan Zohar" w:date="2024-02-29T12:01:00Z">
                  <w:rPr/>
                </w:rPrChange>
              </w:rPr>
              <w:t>W</w:t>
            </w:r>
          </w:p>
        </w:tc>
        <w:tc>
          <w:tcPr>
            <w:tcW w:w="1889" w:type="dxa"/>
          </w:tcPr>
          <w:p w14:paraId="4C168315" w14:textId="77777777" w:rsidR="00D96876" w:rsidRPr="004F7B3B" w:rsidRDefault="00D96876" w:rsidP="00BE3DDA">
            <w:pPr>
              <w:rPr>
                <w:highlight w:val="yellow"/>
                <w:lang w:val="en-US"/>
                <w:rPrChange w:id="329" w:author="Yonatan Zohar" w:date="2024-02-29T12:01:00Z">
                  <w:rPr>
                    <w:lang w:val="en-US"/>
                  </w:rPr>
                </w:rPrChange>
              </w:rPr>
            </w:pPr>
          </w:p>
        </w:tc>
        <w:tc>
          <w:tcPr>
            <w:tcW w:w="3258" w:type="dxa"/>
          </w:tcPr>
          <w:p w14:paraId="16AFAD2D" w14:textId="77777777" w:rsidR="00D96876" w:rsidRPr="004F7B3B" w:rsidRDefault="00D96876" w:rsidP="00BE3DDA">
            <w:pPr>
              <w:rPr>
                <w:highlight w:val="yellow"/>
                <w:lang w:val="en-US"/>
                <w:rPrChange w:id="330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rPrChange w:id="331" w:author="Yonatan Zohar" w:date="2024-02-29T12:01:00Z">
                  <w:rPr/>
                </w:rPrChange>
              </w:rPr>
              <w:t>Output to driver</w:t>
            </w:r>
          </w:p>
        </w:tc>
      </w:tr>
      <w:tr w:rsidR="00D96876" w14:paraId="3311C4E8" w14:textId="77777777" w:rsidTr="00BE3DDA">
        <w:trPr>
          <w:trHeight w:val="288"/>
        </w:trPr>
        <w:tc>
          <w:tcPr>
            <w:tcW w:w="889" w:type="dxa"/>
          </w:tcPr>
          <w:p w14:paraId="68A79DF6" w14:textId="77777777" w:rsidR="00D96876" w:rsidRPr="004F7B3B" w:rsidRDefault="00D96876" w:rsidP="00BE3DDA">
            <w:pPr>
              <w:rPr>
                <w:highlight w:val="yellow"/>
                <w:rPrChange w:id="332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333" w:author="Yonatan Zohar" w:date="2024-02-29T12:01:00Z">
                  <w:rPr/>
                </w:rPrChange>
              </w:rPr>
              <w:t>0</w:t>
            </w:r>
          </w:p>
        </w:tc>
        <w:tc>
          <w:tcPr>
            <w:tcW w:w="3740" w:type="dxa"/>
          </w:tcPr>
          <w:p w14:paraId="0163D963" w14:textId="77777777" w:rsidR="00D96876" w:rsidRPr="004F7B3B" w:rsidRDefault="00D96876" w:rsidP="00BE3DDA">
            <w:pPr>
              <w:rPr>
                <w:highlight w:val="yellow"/>
                <w:rPrChange w:id="334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335" w:author="Yonatan Zohar" w:date="2024-02-29T12:01:00Z">
                  <w:rPr/>
                </w:rPrChange>
              </w:rPr>
              <w:t>WHEEL DI0</w:t>
            </w:r>
          </w:p>
        </w:tc>
        <w:tc>
          <w:tcPr>
            <w:tcW w:w="680" w:type="dxa"/>
          </w:tcPr>
          <w:p w14:paraId="6E975778" w14:textId="77777777" w:rsidR="00D96876" w:rsidRPr="004F7B3B" w:rsidRDefault="00D96876" w:rsidP="00BE3DDA">
            <w:pPr>
              <w:rPr>
                <w:highlight w:val="yellow"/>
                <w:lang w:val="en-US"/>
                <w:rPrChange w:id="336" w:author="Yonatan Zohar" w:date="2024-02-29T12:01:00Z">
                  <w:rPr>
                    <w:lang w:val="en-US"/>
                  </w:rPr>
                </w:rPrChange>
              </w:rPr>
            </w:pPr>
            <w:r w:rsidRPr="004F7B3B">
              <w:rPr>
                <w:highlight w:val="yellow"/>
                <w:lang w:val="en-US"/>
                <w:rPrChange w:id="337" w:author="Yonatan Zohar" w:date="2024-02-29T12:01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89" w:type="dxa"/>
          </w:tcPr>
          <w:p w14:paraId="3F0392C0" w14:textId="77777777" w:rsidR="00D96876" w:rsidRPr="004F7B3B" w:rsidRDefault="00D96876" w:rsidP="00BE3DDA">
            <w:pPr>
              <w:rPr>
                <w:highlight w:val="yellow"/>
                <w:lang w:val="en-US"/>
                <w:rPrChange w:id="338" w:author="Yonatan Zohar" w:date="2024-02-29T12:01:00Z">
                  <w:rPr>
                    <w:lang w:val="en-US"/>
                  </w:rPr>
                </w:rPrChange>
              </w:rPr>
            </w:pPr>
          </w:p>
        </w:tc>
        <w:tc>
          <w:tcPr>
            <w:tcW w:w="3258" w:type="dxa"/>
          </w:tcPr>
          <w:p w14:paraId="0721B462" w14:textId="77777777" w:rsidR="00D96876" w:rsidRPr="004F7B3B" w:rsidRDefault="00D96876" w:rsidP="00BE3DDA">
            <w:pPr>
              <w:rPr>
                <w:highlight w:val="yellow"/>
                <w:rPrChange w:id="339" w:author="Yonatan Zohar" w:date="2024-02-29T12:01:00Z">
                  <w:rPr/>
                </w:rPrChange>
              </w:rPr>
            </w:pPr>
            <w:r w:rsidRPr="004F7B3B">
              <w:rPr>
                <w:highlight w:val="yellow"/>
                <w:rPrChange w:id="340" w:author="Yonatan Zohar" w:date="2024-02-29T12:01:00Z">
                  <w:rPr/>
                </w:rPrChange>
              </w:rPr>
              <w:t>Output to driver</w:t>
            </w:r>
          </w:p>
        </w:tc>
      </w:tr>
    </w:tbl>
    <w:p w14:paraId="4BBBBFB0" w14:textId="77777777" w:rsidR="00D96876" w:rsidRPr="00BE3DDA" w:rsidRDefault="00D96876" w:rsidP="00D96876">
      <w:pPr>
        <w:pStyle w:val="Heading3"/>
      </w:pPr>
      <w:r w:rsidRPr="009E11D3">
        <w:rPr>
          <w:lang w:val="en-US"/>
        </w:rPr>
        <w:t xml:space="preserve">FPGA </w:t>
      </w:r>
      <w:r>
        <w:t>Wheel driver ELO (Currently in FPGA 3.2 ELO is not used)</w:t>
      </w:r>
    </w:p>
    <w:p w14:paraId="7CB5A0BF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 xml:space="preserve">0x9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3740"/>
        <w:gridCol w:w="680"/>
        <w:gridCol w:w="1889"/>
        <w:gridCol w:w="3258"/>
      </w:tblGrid>
      <w:tr w:rsidR="00D96876" w14:paraId="7240A73B" w14:textId="77777777" w:rsidTr="00BE3DDA">
        <w:tc>
          <w:tcPr>
            <w:tcW w:w="889" w:type="dxa"/>
            <w:shd w:val="clear" w:color="auto" w:fill="D1D1D1" w:themeFill="background2" w:themeFillShade="E6"/>
          </w:tcPr>
          <w:p w14:paraId="5EE4A91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0" w:type="dxa"/>
            <w:shd w:val="clear" w:color="auto" w:fill="D1D1D1" w:themeFill="background2" w:themeFillShade="E6"/>
          </w:tcPr>
          <w:p w14:paraId="05387C6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0" w:type="dxa"/>
            <w:shd w:val="clear" w:color="auto" w:fill="D1D1D1" w:themeFill="background2" w:themeFillShade="E6"/>
          </w:tcPr>
          <w:p w14:paraId="63093E1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89" w:type="dxa"/>
            <w:shd w:val="clear" w:color="auto" w:fill="D1D1D1" w:themeFill="background2" w:themeFillShade="E6"/>
          </w:tcPr>
          <w:p w14:paraId="74A05E9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258" w:type="dxa"/>
            <w:shd w:val="clear" w:color="auto" w:fill="D1D1D1" w:themeFill="background2" w:themeFillShade="E6"/>
          </w:tcPr>
          <w:p w14:paraId="475A677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269605BE" w14:textId="77777777" w:rsidTr="00BE3DDA">
        <w:trPr>
          <w:trHeight w:val="288"/>
        </w:trPr>
        <w:tc>
          <w:tcPr>
            <w:tcW w:w="889" w:type="dxa"/>
          </w:tcPr>
          <w:p w14:paraId="355C8290" w14:textId="77777777" w:rsidR="00D96876" w:rsidRPr="006923CE" w:rsidRDefault="00D96876" w:rsidP="00BE3DDA">
            <w:r>
              <w:rPr>
                <w:lang w:val="en-US"/>
              </w:rPr>
              <w:lastRenderedPageBreak/>
              <w:t>31:</w:t>
            </w:r>
            <w:r>
              <w:t>1</w:t>
            </w:r>
          </w:p>
        </w:tc>
        <w:tc>
          <w:tcPr>
            <w:tcW w:w="3740" w:type="dxa"/>
          </w:tcPr>
          <w:p w14:paraId="3909992B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680" w:type="dxa"/>
          </w:tcPr>
          <w:p w14:paraId="4045CBB5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50A4A45D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574253CF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0440BE9C" w14:textId="77777777" w:rsidTr="00BE3DDA">
        <w:trPr>
          <w:trHeight w:val="288"/>
        </w:trPr>
        <w:tc>
          <w:tcPr>
            <w:tcW w:w="889" w:type="dxa"/>
          </w:tcPr>
          <w:p w14:paraId="6466FFD2" w14:textId="77777777" w:rsidR="00D96876" w:rsidRPr="006923CE" w:rsidRDefault="00D96876" w:rsidP="00BE3DDA">
            <w:r>
              <w:t>0</w:t>
            </w:r>
          </w:p>
        </w:tc>
        <w:tc>
          <w:tcPr>
            <w:tcW w:w="3740" w:type="dxa"/>
          </w:tcPr>
          <w:p w14:paraId="5E710529" w14:textId="77777777" w:rsidR="00D96876" w:rsidRDefault="00D96876" w:rsidP="00BE3DDA">
            <w:r>
              <w:t>WHEEL DRIVER ELO</w:t>
            </w:r>
          </w:p>
        </w:tc>
        <w:tc>
          <w:tcPr>
            <w:tcW w:w="680" w:type="dxa"/>
          </w:tcPr>
          <w:p w14:paraId="30DFE8F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18F9E563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45E1D8A3" w14:textId="77777777" w:rsidR="00D96876" w:rsidRPr="00924FB6" w:rsidRDefault="00D96876" w:rsidP="00BE3DDA">
            <w:r>
              <w:t>ELO line to driver</w:t>
            </w:r>
          </w:p>
        </w:tc>
      </w:tr>
    </w:tbl>
    <w:p w14:paraId="42DD0E89" w14:textId="77777777" w:rsidR="00D96876" w:rsidRPr="00924FB6" w:rsidRDefault="00D96876" w:rsidP="00D96876">
      <w:pPr>
        <w:pStyle w:val="Heading3"/>
      </w:pPr>
      <w:r w:rsidRPr="009E11D3">
        <w:rPr>
          <w:lang w:val="en-US"/>
        </w:rPr>
        <w:t xml:space="preserve">FPGA </w:t>
      </w:r>
      <w:r>
        <w:t>Wheel driver in</w:t>
      </w:r>
    </w:p>
    <w:p w14:paraId="35836986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3740"/>
        <w:gridCol w:w="680"/>
        <w:gridCol w:w="1889"/>
        <w:gridCol w:w="3258"/>
      </w:tblGrid>
      <w:tr w:rsidR="00D96876" w14:paraId="47A75971" w14:textId="77777777" w:rsidTr="00BE3DDA">
        <w:tc>
          <w:tcPr>
            <w:tcW w:w="889" w:type="dxa"/>
            <w:shd w:val="clear" w:color="auto" w:fill="D1D1D1" w:themeFill="background2" w:themeFillShade="E6"/>
          </w:tcPr>
          <w:p w14:paraId="0D7405A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0" w:type="dxa"/>
            <w:shd w:val="clear" w:color="auto" w:fill="D1D1D1" w:themeFill="background2" w:themeFillShade="E6"/>
          </w:tcPr>
          <w:p w14:paraId="3709DEE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0" w:type="dxa"/>
            <w:shd w:val="clear" w:color="auto" w:fill="D1D1D1" w:themeFill="background2" w:themeFillShade="E6"/>
          </w:tcPr>
          <w:p w14:paraId="10B98B8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89" w:type="dxa"/>
            <w:shd w:val="clear" w:color="auto" w:fill="D1D1D1" w:themeFill="background2" w:themeFillShade="E6"/>
          </w:tcPr>
          <w:p w14:paraId="392A8FB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258" w:type="dxa"/>
            <w:shd w:val="clear" w:color="auto" w:fill="D1D1D1" w:themeFill="background2" w:themeFillShade="E6"/>
          </w:tcPr>
          <w:p w14:paraId="30D71E0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45248115" w14:textId="77777777" w:rsidTr="00BE3DDA">
        <w:trPr>
          <w:trHeight w:val="288"/>
        </w:trPr>
        <w:tc>
          <w:tcPr>
            <w:tcW w:w="889" w:type="dxa"/>
          </w:tcPr>
          <w:p w14:paraId="7A1F23A8" w14:textId="77777777" w:rsidR="00D96876" w:rsidRPr="006923CE" w:rsidRDefault="00D96876" w:rsidP="00BE3DDA">
            <w:r>
              <w:rPr>
                <w:lang w:val="en-US"/>
              </w:rPr>
              <w:t>31:</w:t>
            </w:r>
            <w:r>
              <w:t>4</w:t>
            </w:r>
          </w:p>
        </w:tc>
        <w:tc>
          <w:tcPr>
            <w:tcW w:w="3740" w:type="dxa"/>
          </w:tcPr>
          <w:p w14:paraId="17A7DB8B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680" w:type="dxa"/>
          </w:tcPr>
          <w:p w14:paraId="1D9E328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5905F089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53E9A32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365C5336" w14:textId="77777777" w:rsidTr="00BE3DDA">
        <w:trPr>
          <w:trHeight w:val="288"/>
        </w:trPr>
        <w:tc>
          <w:tcPr>
            <w:tcW w:w="889" w:type="dxa"/>
          </w:tcPr>
          <w:p w14:paraId="2478D6C6" w14:textId="77777777" w:rsidR="00D96876" w:rsidRPr="006923CE" w:rsidRDefault="00D96876" w:rsidP="00BE3DDA">
            <w:r>
              <w:t>3</w:t>
            </w:r>
          </w:p>
        </w:tc>
        <w:tc>
          <w:tcPr>
            <w:tcW w:w="3740" w:type="dxa"/>
          </w:tcPr>
          <w:p w14:paraId="4AD44318" w14:textId="77777777" w:rsidR="00D96876" w:rsidRPr="004A382D" w:rsidRDefault="00D96876" w:rsidP="00BE3DDA">
            <w:pPr>
              <w:rPr>
                <w:highlight w:val="yellow"/>
              </w:rPr>
            </w:pPr>
            <w:r w:rsidRPr="004A382D">
              <w:rPr>
                <w:highlight w:val="yellow"/>
              </w:rPr>
              <w:t>WHEEL DO3</w:t>
            </w:r>
          </w:p>
        </w:tc>
        <w:tc>
          <w:tcPr>
            <w:tcW w:w="680" w:type="dxa"/>
          </w:tcPr>
          <w:p w14:paraId="4C1ECF6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55077A88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1AF4A4A0" w14:textId="77777777" w:rsidR="00D96876" w:rsidRPr="00924FB6" w:rsidRDefault="00D96876" w:rsidP="00BE3DDA">
            <w:r>
              <w:t>Input from driver</w:t>
            </w:r>
          </w:p>
        </w:tc>
      </w:tr>
      <w:tr w:rsidR="00D96876" w14:paraId="3930F495" w14:textId="77777777" w:rsidTr="00BE3DDA">
        <w:trPr>
          <w:trHeight w:val="288"/>
        </w:trPr>
        <w:tc>
          <w:tcPr>
            <w:tcW w:w="889" w:type="dxa"/>
          </w:tcPr>
          <w:p w14:paraId="0EF1043B" w14:textId="77777777" w:rsidR="00D96876" w:rsidRPr="006923CE" w:rsidRDefault="00D96876" w:rsidP="00BE3DDA">
            <w:r>
              <w:t>2</w:t>
            </w:r>
          </w:p>
        </w:tc>
        <w:tc>
          <w:tcPr>
            <w:tcW w:w="3740" w:type="dxa"/>
          </w:tcPr>
          <w:p w14:paraId="4F3BF518" w14:textId="77777777" w:rsidR="00D96876" w:rsidRPr="004A382D" w:rsidRDefault="00D96876" w:rsidP="00BE3DDA">
            <w:pPr>
              <w:rPr>
                <w:highlight w:val="yellow"/>
              </w:rPr>
            </w:pPr>
            <w:r w:rsidRPr="004A382D">
              <w:rPr>
                <w:highlight w:val="yellow"/>
              </w:rPr>
              <w:t>WHEEL DO2</w:t>
            </w:r>
          </w:p>
        </w:tc>
        <w:tc>
          <w:tcPr>
            <w:tcW w:w="680" w:type="dxa"/>
          </w:tcPr>
          <w:p w14:paraId="4A36734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25F08724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177D3397" w14:textId="77777777" w:rsidR="00D96876" w:rsidRDefault="00D96876" w:rsidP="00BE3DDA">
            <w:pPr>
              <w:rPr>
                <w:lang w:val="en-US"/>
              </w:rPr>
            </w:pPr>
            <w:r>
              <w:t>Input from driver</w:t>
            </w:r>
          </w:p>
        </w:tc>
      </w:tr>
      <w:tr w:rsidR="00D96876" w14:paraId="2947779A" w14:textId="77777777" w:rsidTr="00BE3DDA">
        <w:trPr>
          <w:trHeight w:val="288"/>
        </w:trPr>
        <w:tc>
          <w:tcPr>
            <w:tcW w:w="889" w:type="dxa"/>
          </w:tcPr>
          <w:p w14:paraId="2623D1F8" w14:textId="77777777" w:rsidR="00D96876" w:rsidRPr="006923CE" w:rsidRDefault="00D96876" w:rsidP="00BE3DDA">
            <w:r>
              <w:t>1</w:t>
            </w:r>
          </w:p>
        </w:tc>
        <w:tc>
          <w:tcPr>
            <w:tcW w:w="3740" w:type="dxa"/>
          </w:tcPr>
          <w:p w14:paraId="473AE8C4" w14:textId="77777777" w:rsidR="00D96876" w:rsidRPr="004A382D" w:rsidRDefault="00D96876" w:rsidP="00BE3DDA">
            <w:pPr>
              <w:rPr>
                <w:highlight w:val="yellow"/>
              </w:rPr>
            </w:pPr>
            <w:r w:rsidRPr="004A382D">
              <w:rPr>
                <w:highlight w:val="yellow"/>
              </w:rPr>
              <w:t>WHEEL DO1</w:t>
            </w:r>
          </w:p>
        </w:tc>
        <w:tc>
          <w:tcPr>
            <w:tcW w:w="680" w:type="dxa"/>
          </w:tcPr>
          <w:p w14:paraId="3A008098" w14:textId="77777777" w:rsidR="00D96876" w:rsidRPr="00F25C33" w:rsidRDefault="00D96876" w:rsidP="00BE3DDA"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40521572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280D822B" w14:textId="77777777" w:rsidR="00D96876" w:rsidRDefault="00D96876" w:rsidP="00BE3DDA">
            <w:pPr>
              <w:rPr>
                <w:lang w:val="en-US"/>
              </w:rPr>
            </w:pPr>
            <w:r>
              <w:t>Input from driver</w:t>
            </w:r>
          </w:p>
        </w:tc>
      </w:tr>
      <w:tr w:rsidR="00D96876" w14:paraId="3C8E1432" w14:textId="77777777" w:rsidTr="00BE3DDA">
        <w:trPr>
          <w:trHeight w:val="288"/>
        </w:trPr>
        <w:tc>
          <w:tcPr>
            <w:tcW w:w="889" w:type="dxa"/>
          </w:tcPr>
          <w:p w14:paraId="35C40977" w14:textId="77777777" w:rsidR="00D96876" w:rsidRPr="006923CE" w:rsidRDefault="00D96876" w:rsidP="00BE3DDA">
            <w:r>
              <w:t>0</w:t>
            </w:r>
          </w:p>
        </w:tc>
        <w:tc>
          <w:tcPr>
            <w:tcW w:w="3740" w:type="dxa"/>
          </w:tcPr>
          <w:p w14:paraId="3CABEEC0" w14:textId="77777777" w:rsidR="00D96876" w:rsidRPr="004A382D" w:rsidRDefault="00D96876" w:rsidP="00BE3DDA">
            <w:pPr>
              <w:rPr>
                <w:highlight w:val="yellow"/>
              </w:rPr>
            </w:pPr>
            <w:r w:rsidRPr="004A382D">
              <w:rPr>
                <w:highlight w:val="yellow"/>
              </w:rPr>
              <w:t>WHEEL DO0</w:t>
            </w:r>
          </w:p>
        </w:tc>
        <w:tc>
          <w:tcPr>
            <w:tcW w:w="680" w:type="dxa"/>
          </w:tcPr>
          <w:p w14:paraId="2AF31165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49EF1AC5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74E2D18D" w14:textId="77777777" w:rsidR="00D96876" w:rsidRDefault="00D96876" w:rsidP="00BE3DDA">
            <w:pPr>
              <w:rPr>
                <w:lang w:val="en-US"/>
              </w:rPr>
            </w:pPr>
            <w:r>
              <w:t>Input from driver</w:t>
            </w:r>
          </w:p>
        </w:tc>
      </w:tr>
    </w:tbl>
    <w:p w14:paraId="31A99350" w14:textId="77777777" w:rsidR="00D96876" w:rsidRPr="009E11D3" w:rsidRDefault="00D96876" w:rsidP="00D96876">
      <w:pPr>
        <w:pStyle w:val="Heading3"/>
        <w:rPr>
          <w:lang w:val="en-US"/>
        </w:rPr>
      </w:pPr>
      <w:r w:rsidRPr="009E11D3">
        <w:rPr>
          <w:lang w:val="en-US"/>
        </w:rPr>
        <w:t xml:space="preserve">FPGA </w:t>
      </w:r>
      <w:r w:rsidRPr="00924FB6">
        <w:rPr>
          <w:lang w:val="en-US"/>
        </w:rPr>
        <w:t xml:space="preserve">Wheel driver </w:t>
      </w:r>
      <w:r>
        <w:t>ABRT\</w:t>
      </w:r>
      <w:proofErr w:type="gramStart"/>
      <w:r>
        <w:t>RST(</w:t>
      </w:r>
      <w:proofErr w:type="gramEnd"/>
      <w:r>
        <w:t>Currently in FPGA 3.2 ELO is not used)</w:t>
      </w:r>
    </w:p>
    <w:p w14:paraId="51853309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3740"/>
        <w:gridCol w:w="680"/>
        <w:gridCol w:w="1889"/>
        <w:gridCol w:w="3258"/>
      </w:tblGrid>
      <w:tr w:rsidR="00D96876" w14:paraId="58AA62C3" w14:textId="77777777" w:rsidTr="00BE3DDA">
        <w:tc>
          <w:tcPr>
            <w:tcW w:w="889" w:type="dxa"/>
            <w:shd w:val="clear" w:color="auto" w:fill="D1D1D1" w:themeFill="background2" w:themeFillShade="E6"/>
          </w:tcPr>
          <w:p w14:paraId="7E03CB5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0" w:type="dxa"/>
            <w:shd w:val="clear" w:color="auto" w:fill="D1D1D1" w:themeFill="background2" w:themeFillShade="E6"/>
          </w:tcPr>
          <w:p w14:paraId="729CB81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0" w:type="dxa"/>
            <w:shd w:val="clear" w:color="auto" w:fill="D1D1D1" w:themeFill="background2" w:themeFillShade="E6"/>
          </w:tcPr>
          <w:p w14:paraId="014F7BB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89" w:type="dxa"/>
            <w:shd w:val="clear" w:color="auto" w:fill="D1D1D1" w:themeFill="background2" w:themeFillShade="E6"/>
          </w:tcPr>
          <w:p w14:paraId="6149CCD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258" w:type="dxa"/>
            <w:shd w:val="clear" w:color="auto" w:fill="D1D1D1" w:themeFill="background2" w:themeFillShade="E6"/>
          </w:tcPr>
          <w:p w14:paraId="6744E24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677F59CC" w14:textId="77777777" w:rsidTr="00BE3DDA">
        <w:trPr>
          <w:trHeight w:val="288"/>
        </w:trPr>
        <w:tc>
          <w:tcPr>
            <w:tcW w:w="889" w:type="dxa"/>
          </w:tcPr>
          <w:p w14:paraId="1B9BB4EC" w14:textId="77777777" w:rsidR="00D96876" w:rsidRPr="006923CE" w:rsidRDefault="00D96876" w:rsidP="00BE3DDA">
            <w:r>
              <w:rPr>
                <w:lang w:val="en-US"/>
              </w:rPr>
              <w:t>31:</w:t>
            </w:r>
            <w:r>
              <w:t>2</w:t>
            </w:r>
          </w:p>
        </w:tc>
        <w:tc>
          <w:tcPr>
            <w:tcW w:w="3740" w:type="dxa"/>
          </w:tcPr>
          <w:p w14:paraId="3F7892A8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680" w:type="dxa"/>
          </w:tcPr>
          <w:p w14:paraId="0F9F177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6554014D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62C2D55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1C314367" w14:textId="77777777" w:rsidTr="00BE3DDA">
        <w:trPr>
          <w:trHeight w:val="288"/>
        </w:trPr>
        <w:tc>
          <w:tcPr>
            <w:tcW w:w="889" w:type="dxa"/>
          </w:tcPr>
          <w:p w14:paraId="1BA4D63B" w14:textId="77777777" w:rsidR="00D96876" w:rsidRPr="006923CE" w:rsidRDefault="00D96876" w:rsidP="00BE3DDA">
            <w:r>
              <w:t>1</w:t>
            </w:r>
          </w:p>
        </w:tc>
        <w:tc>
          <w:tcPr>
            <w:tcW w:w="3740" w:type="dxa"/>
          </w:tcPr>
          <w:p w14:paraId="1DBB5739" w14:textId="77777777" w:rsidR="00D96876" w:rsidRPr="004A382D" w:rsidRDefault="00D96876" w:rsidP="00BE3DDA">
            <w:pPr>
              <w:rPr>
                <w:highlight w:val="yellow"/>
              </w:rPr>
            </w:pPr>
            <w:r w:rsidRPr="004A382D">
              <w:rPr>
                <w:highlight w:val="yellow"/>
              </w:rPr>
              <w:t>WHEEL RST</w:t>
            </w:r>
          </w:p>
        </w:tc>
        <w:tc>
          <w:tcPr>
            <w:tcW w:w="680" w:type="dxa"/>
          </w:tcPr>
          <w:p w14:paraId="370DEB9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2C14D1EF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35C686E1" w14:textId="77777777" w:rsidR="00D96876" w:rsidRPr="00924FB6" w:rsidRDefault="00D96876" w:rsidP="00BE3DDA">
            <w:r>
              <w:t>RST line to driver</w:t>
            </w:r>
          </w:p>
        </w:tc>
      </w:tr>
      <w:tr w:rsidR="00D96876" w14:paraId="6D50C593" w14:textId="77777777" w:rsidTr="00BE3DDA">
        <w:trPr>
          <w:trHeight w:val="288"/>
        </w:trPr>
        <w:tc>
          <w:tcPr>
            <w:tcW w:w="889" w:type="dxa"/>
          </w:tcPr>
          <w:p w14:paraId="28F37BD8" w14:textId="77777777" w:rsidR="00D96876" w:rsidRPr="006923CE" w:rsidRDefault="00D96876" w:rsidP="00BE3DDA">
            <w:r>
              <w:t>0</w:t>
            </w:r>
          </w:p>
        </w:tc>
        <w:tc>
          <w:tcPr>
            <w:tcW w:w="3740" w:type="dxa"/>
          </w:tcPr>
          <w:p w14:paraId="1FE2D481" w14:textId="77777777" w:rsidR="00D96876" w:rsidRPr="004A382D" w:rsidRDefault="00D96876" w:rsidP="00BE3DDA">
            <w:pPr>
              <w:rPr>
                <w:highlight w:val="yellow"/>
              </w:rPr>
            </w:pPr>
            <w:r w:rsidRPr="004A382D">
              <w:rPr>
                <w:highlight w:val="yellow"/>
              </w:rPr>
              <w:t>WHEEL ABRT</w:t>
            </w:r>
          </w:p>
        </w:tc>
        <w:tc>
          <w:tcPr>
            <w:tcW w:w="680" w:type="dxa"/>
          </w:tcPr>
          <w:p w14:paraId="5BFF13D5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63A8AA58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589BD53F" w14:textId="77777777" w:rsidR="00D96876" w:rsidRDefault="00D96876" w:rsidP="00BE3DDA">
            <w:pPr>
              <w:rPr>
                <w:lang w:val="en-US"/>
              </w:rPr>
            </w:pPr>
            <w:r>
              <w:t>ABRT line to driver</w:t>
            </w:r>
          </w:p>
        </w:tc>
      </w:tr>
    </w:tbl>
    <w:p w14:paraId="4EB883A0" w14:textId="77777777" w:rsidR="00D96876" w:rsidRPr="006923CE" w:rsidRDefault="00D96876" w:rsidP="00D96876">
      <w:pPr>
        <w:rPr>
          <w:lang w:val="en-US"/>
        </w:rPr>
      </w:pPr>
    </w:p>
    <w:p w14:paraId="179E6845" w14:textId="77777777" w:rsidR="00D96876" w:rsidRPr="009E11D3" w:rsidRDefault="00D96876" w:rsidP="00D96876">
      <w:pPr>
        <w:pStyle w:val="Heading3"/>
        <w:rPr>
          <w:lang w:val="en-US"/>
        </w:rPr>
      </w:pPr>
      <w:r w:rsidRPr="009E11D3">
        <w:rPr>
          <w:lang w:val="en-US"/>
        </w:rPr>
        <w:t xml:space="preserve">FPGA </w:t>
      </w:r>
      <w:r>
        <w:t>WHEEL s</w:t>
      </w:r>
      <w:proofErr w:type="spellStart"/>
      <w:r>
        <w:rPr>
          <w:lang w:val="en-US"/>
        </w:rPr>
        <w:t>ensor</w:t>
      </w:r>
      <w:proofErr w:type="spellEnd"/>
      <w:r>
        <w:t>s</w:t>
      </w:r>
      <w:r>
        <w:rPr>
          <w:lang w:val="en-US"/>
        </w:rPr>
        <w:t xml:space="preserve"> status</w:t>
      </w:r>
    </w:p>
    <w:p w14:paraId="3312DC0F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3740"/>
        <w:gridCol w:w="680"/>
        <w:gridCol w:w="1889"/>
        <w:gridCol w:w="3258"/>
      </w:tblGrid>
      <w:tr w:rsidR="00D96876" w14:paraId="293CDB70" w14:textId="77777777" w:rsidTr="00BE3DDA">
        <w:tc>
          <w:tcPr>
            <w:tcW w:w="889" w:type="dxa"/>
            <w:shd w:val="clear" w:color="auto" w:fill="D1D1D1" w:themeFill="background2" w:themeFillShade="E6"/>
          </w:tcPr>
          <w:p w14:paraId="7590FFB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0" w:type="dxa"/>
            <w:shd w:val="clear" w:color="auto" w:fill="D1D1D1" w:themeFill="background2" w:themeFillShade="E6"/>
          </w:tcPr>
          <w:p w14:paraId="56B0032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0" w:type="dxa"/>
            <w:shd w:val="clear" w:color="auto" w:fill="D1D1D1" w:themeFill="background2" w:themeFillShade="E6"/>
          </w:tcPr>
          <w:p w14:paraId="3974BA11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89" w:type="dxa"/>
            <w:shd w:val="clear" w:color="auto" w:fill="D1D1D1" w:themeFill="background2" w:themeFillShade="E6"/>
          </w:tcPr>
          <w:p w14:paraId="4E12F70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258" w:type="dxa"/>
            <w:shd w:val="clear" w:color="auto" w:fill="D1D1D1" w:themeFill="background2" w:themeFillShade="E6"/>
          </w:tcPr>
          <w:p w14:paraId="489C24C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01E873A6" w14:textId="77777777" w:rsidTr="00BE3DDA">
        <w:trPr>
          <w:trHeight w:val="288"/>
        </w:trPr>
        <w:tc>
          <w:tcPr>
            <w:tcW w:w="889" w:type="dxa"/>
          </w:tcPr>
          <w:p w14:paraId="1EBB210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31:</w:t>
            </w:r>
            <w:r>
              <w:t>24</w:t>
            </w:r>
          </w:p>
        </w:tc>
        <w:tc>
          <w:tcPr>
            <w:tcW w:w="3740" w:type="dxa"/>
          </w:tcPr>
          <w:p w14:paraId="0BEF762C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680" w:type="dxa"/>
          </w:tcPr>
          <w:p w14:paraId="7C951AE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89" w:type="dxa"/>
          </w:tcPr>
          <w:p w14:paraId="7F36BEA0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723BF9B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4591E060" w14:textId="77777777" w:rsidTr="00BE3DDA">
        <w:trPr>
          <w:trHeight w:val="288"/>
        </w:trPr>
        <w:tc>
          <w:tcPr>
            <w:tcW w:w="889" w:type="dxa"/>
          </w:tcPr>
          <w:p w14:paraId="4DA94C65" w14:textId="77777777" w:rsidR="00D96876" w:rsidRPr="006923CE" w:rsidRDefault="00D96876" w:rsidP="00BE3DDA">
            <w:r>
              <w:t>23</w:t>
            </w:r>
          </w:p>
        </w:tc>
        <w:tc>
          <w:tcPr>
            <w:tcW w:w="3740" w:type="dxa"/>
          </w:tcPr>
          <w:p w14:paraId="72E49529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D SENSOR 3 IN 2</w:t>
            </w:r>
          </w:p>
        </w:tc>
        <w:tc>
          <w:tcPr>
            <w:tcW w:w="680" w:type="dxa"/>
          </w:tcPr>
          <w:p w14:paraId="463B27E7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667692DF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6DED5990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152B3018" w14:textId="77777777" w:rsidTr="00BE3DDA">
        <w:trPr>
          <w:trHeight w:val="288"/>
        </w:trPr>
        <w:tc>
          <w:tcPr>
            <w:tcW w:w="889" w:type="dxa"/>
          </w:tcPr>
          <w:p w14:paraId="08598E7B" w14:textId="77777777" w:rsidR="00D96876" w:rsidRPr="006923CE" w:rsidRDefault="00D96876" w:rsidP="00BE3DDA">
            <w:r>
              <w:t>22</w:t>
            </w:r>
          </w:p>
        </w:tc>
        <w:tc>
          <w:tcPr>
            <w:tcW w:w="3740" w:type="dxa"/>
          </w:tcPr>
          <w:p w14:paraId="6EBBC2B9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D SENSOR 3 IN 1</w:t>
            </w:r>
          </w:p>
        </w:tc>
        <w:tc>
          <w:tcPr>
            <w:tcW w:w="680" w:type="dxa"/>
          </w:tcPr>
          <w:p w14:paraId="342A1C55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4E8DBCB9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2E8DE8DD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4E6DAA51" w14:textId="77777777" w:rsidTr="00BE3DDA">
        <w:trPr>
          <w:trHeight w:val="288"/>
        </w:trPr>
        <w:tc>
          <w:tcPr>
            <w:tcW w:w="889" w:type="dxa"/>
          </w:tcPr>
          <w:p w14:paraId="34E0B8F9" w14:textId="77777777" w:rsidR="00D96876" w:rsidRPr="006923CE" w:rsidRDefault="00D96876" w:rsidP="00BE3DDA">
            <w:r>
              <w:t>21</w:t>
            </w:r>
          </w:p>
        </w:tc>
        <w:tc>
          <w:tcPr>
            <w:tcW w:w="3740" w:type="dxa"/>
          </w:tcPr>
          <w:p w14:paraId="2C250166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D SENSOR 2 IN 2</w:t>
            </w:r>
          </w:p>
        </w:tc>
        <w:tc>
          <w:tcPr>
            <w:tcW w:w="680" w:type="dxa"/>
          </w:tcPr>
          <w:p w14:paraId="22B370D6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58FC7FDB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69C1E4A6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73B733EF" w14:textId="77777777" w:rsidTr="00BE3DDA">
        <w:trPr>
          <w:trHeight w:val="288"/>
        </w:trPr>
        <w:tc>
          <w:tcPr>
            <w:tcW w:w="889" w:type="dxa"/>
          </w:tcPr>
          <w:p w14:paraId="602BC27C" w14:textId="77777777" w:rsidR="00D96876" w:rsidRPr="006923CE" w:rsidRDefault="00D96876" w:rsidP="00BE3DDA">
            <w:r>
              <w:t>20</w:t>
            </w:r>
          </w:p>
        </w:tc>
        <w:tc>
          <w:tcPr>
            <w:tcW w:w="3740" w:type="dxa"/>
          </w:tcPr>
          <w:p w14:paraId="09D0FFD1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D SENSOR 2 IN 1</w:t>
            </w:r>
          </w:p>
        </w:tc>
        <w:tc>
          <w:tcPr>
            <w:tcW w:w="680" w:type="dxa"/>
          </w:tcPr>
          <w:p w14:paraId="31F2B690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475290A6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4583FE15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178AACD3" w14:textId="77777777" w:rsidTr="00BE3DDA">
        <w:trPr>
          <w:trHeight w:val="288"/>
        </w:trPr>
        <w:tc>
          <w:tcPr>
            <w:tcW w:w="889" w:type="dxa"/>
          </w:tcPr>
          <w:p w14:paraId="56503C87" w14:textId="77777777" w:rsidR="00D96876" w:rsidRPr="006923CE" w:rsidRDefault="00D96876" w:rsidP="00BE3DDA">
            <w:r>
              <w:t>19</w:t>
            </w:r>
          </w:p>
        </w:tc>
        <w:tc>
          <w:tcPr>
            <w:tcW w:w="3740" w:type="dxa"/>
          </w:tcPr>
          <w:p w14:paraId="5F2EE5AD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D SENSOR 1 IN 2</w:t>
            </w:r>
          </w:p>
        </w:tc>
        <w:tc>
          <w:tcPr>
            <w:tcW w:w="680" w:type="dxa"/>
          </w:tcPr>
          <w:p w14:paraId="252E0780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71E27152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17223CFE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475A4E13" w14:textId="77777777" w:rsidTr="00BE3DDA">
        <w:trPr>
          <w:trHeight w:val="288"/>
        </w:trPr>
        <w:tc>
          <w:tcPr>
            <w:tcW w:w="889" w:type="dxa"/>
          </w:tcPr>
          <w:p w14:paraId="3E14D83E" w14:textId="77777777" w:rsidR="00D96876" w:rsidRPr="006923CE" w:rsidRDefault="00D96876" w:rsidP="00BE3DDA">
            <w:r>
              <w:t>18</w:t>
            </w:r>
          </w:p>
        </w:tc>
        <w:tc>
          <w:tcPr>
            <w:tcW w:w="3740" w:type="dxa"/>
          </w:tcPr>
          <w:p w14:paraId="40B8A834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D SENSOR 1 IN 1</w:t>
            </w:r>
          </w:p>
        </w:tc>
        <w:tc>
          <w:tcPr>
            <w:tcW w:w="680" w:type="dxa"/>
          </w:tcPr>
          <w:p w14:paraId="07199907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7C10559D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19B17175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22267377" w14:textId="77777777" w:rsidTr="00BE3DDA">
        <w:trPr>
          <w:trHeight w:val="288"/>
        </w:trPr>
        <w:tc>
          <w:tcPr>
            <w:tcW w:w="889" w:type="dxa"/>
          </w:tcPr>
          <w:p w14:paraId="6E720E0F" w14:textId="77777777" w:rsidR="00D96876" w:rsidRPr="006923CE" w:rsidRDefault="00D96876" w:rsidP="00BE3DDA">
            <w:r>
              <w:t>17</w:t>
            </w:r>
          </w:p>
        </w:tc>
        <w:tc>
          <w:tcPr>
            <w:tcW w:w="3740" w:type="dxa"/>
          </w:tcPr>
          <w:p w14:paraId="28924984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C SENSOR 3 IN 2</w:t>
            </w:r>
          </w:p>
        </w:tc>
        <w:tc>
          <w:tcPr>
            <w:tcW w:w="680" w:type="dxa"/>
          </w:tcPr>
          <w:p w14:paraId="0F1B0E5E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1C02F595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389408E8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7B333706" w14:textId="77777777" w:rsidTr="00BE3DDA">
        <w:trPr>
          <w:trHeight w:val="288"/>
        </w:trPr>
        <w:tc>
          <w:tcPr>
            <w:tcW w:w="889" w:type="dxa"/>
          </w:tcPr>
          <w:p w14:paraId="38286523" w14:textId="77777777" w:rsidR="00D96876" w:rsidRPr="006923CE" w:rsidRDefault="00D96876" w:rsidP="00BE3DDA">
            <w:r>
              <w:t>16</w:t>
            </w:r>
          </w:p>
        </w:tc>
        <w:tc>
          <w:tcPr>
            <w:tcW w:w="3740" w:type="dxa"/>
          </w:tcPr>
          <w:p w14:paraId="00BCBF71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C SENSOR 3 IN 1</w:t>
            </w:r>
          </w:p>
        </w:tc>
        <w:tc>
          <w:tcPr>
            <w:tcW w:w="680" w:type="dxa"/>
          </w:tcPr>
          <w:p w14:paraId="64090FB7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4AACCC21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621FDB76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3F4A79B0" w14:textId="77777777" w:rsidTr="00BE3DDA">
        <w:trPr>
          <w:trHeight w:val="288"/>
        </w:trPr>
        <w:tc>
          <w:tcPr>
            <w:tcW w:w="889" w:type="dxa"/>
          </w:tcPr>
          <w:p w14:paraId="76D2D65D" w14:textId="77777777" w:rsidR="00D96876" w:rsidRPr="006923CE" w:rsidRDefault="00D96876" w:rsidP="00BE3DDA">
            <w:r>
              <w:t>15</w:t>
            </w:r>
          </w:p>
        </w:tc>
        <w:tc>
          <w:tcPr>
            <w:tcW w:w="3740" w:type="dxa"/>
          </w:tcPr>
          <w:p w14:paraId="1176B14A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C SENSOR 2 IN 2</w:t>
            </w:r>
          </w:p>
        </w:tc>
        <w:tc>
          <w:tcPr>
            <w:tcW w:w="680" w:type="dxa"/>
          </w:tcPr>
          <w:p w14:paraId="117C0EF8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5F570494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28577C5B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375EE75A" w14:textId="77777777" w:rsidTr="00BE3DDA">
        <w:trPr>
          <w:trHeight w:val="288"/>
        </w:trPr>
        <w:tc>
          <w:tcPr>
            <w:tcW w:w="889" w:type="dxa"/>
          </w:tcPr>
          <w:p w14:paraId="272B2B7B" w14:textId="77777777" w:rsidR="00D96876" w:rsidRPr="006923CE" w:rsidRDefault="00D96876" w:rsidP="00BE3DDA">
            <w:r>
              <w:t>14</w:t>
            </w:r>
          </w:p>
        </w:tc>
        <w:tc>
          <w:tcPr>
            <w:tcW w:w="3740" w:type="dxa"/>
          </w:tcPr>
          <w:p w14:paraId="3E2FDFA8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C SENSOR 2 IN 1</w:t>
            </w:r>
          </w:p>
        </w:tc>
        <w:tc>
          <w:tcPr>
            <w:tcW w:w="680" w:type="dxa"/>
          </w:tcPr>
          <w:p w14:paraId="4DA3FEEE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2777D491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3B228BED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048DF128" w14:textId="77777777" w:rsidTr="00BE3DDA">
        <w:trPr>
          <w:trHeight w:val="288"/>
        </w:trPr>
        <w:tc>
          <w:tcPr>
            <w:tcW w:w="889" w:type="dxa"/>
          </w:tcPr>
          <w:p w14:paraId="4EDE42E2" w14:textId="77777777" w:rsidR="00D96876" w:rsidRPr="006923CE" w:rsidRDefault="00D96876" w:rsidP="00BE3DDA">
            <w:r>
              <w:t>13</w:t>
            </w:r>
          </w:p>
        </w:tc>
        <w:tc>
          <w:tcPr>
            <w:tcW w:w="3740" w:type="dxa"/>
          </w:tcPr>
          <w:p w14:paraId="3FB8B41D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C SENSOR 1 IN 2</w:t>
            </w:r>
          </w:p>
        </w:tc>
        <w:tc>
          <w:tcPr>
            <w:tcW w:w="680" w:type="dxa"/>
          </w:tcPr>
          <w:p w14:paraId="2BE29879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2F002EED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35151330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2F351EDD" w14:textId="77777777" w:rsidTr="00BE3DDA">
        <w:trPr>
          <w:trHeight w:val="288"/>
        </w:trPr>
        <w:tc>
          <w:tcPr>
            <w:tcW w:w="889" w:type="dxa"/>
          </w:tcPr>
          <w:p w14:paraId="54694167" w14:textId="77777777" w:rsidR="00D96876" w:rsidRPr="006923CE" w:rsidRDefault="00D96876" w:rsidP="00BE3DDA">
            <w:r>
              <w:t>12</w:t>
            </w:r>
          </w:p>
        </w:tc>
        <w:tc>
          <w:tcPr>
            <w:tcW w:w="3740" w:type="dxa"/>
          </w:tcPr>
          <w:p w14:paraId="64FEFD42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C SENSOR 1 IN 1</w:t>
            </w:r>
          </w:p>
        </w:tc>
        <w:tc>
          <w:tcPr>
            <w:tcW w:w="680" w:type="dxa"/>
          </w:tcPr>
          <w:p w14:paraId="2546BBF3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25A50D21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47F57923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13CA9FB0" w14:textId="77777777" w:rsidTr="00BE3DDA">
        <w:trPr>
          <w:trHeight w:val="288"/>
        </w:trPr>
        <w:tc>
          <w:tcPr>
            <w:tcW w:w="889" w:type="dxa"/>
          </w:tcPr>
          <w:p w14:paraId="23EDD463" w14:textId="77777777" w:rsidR="00D96876" w:rsidRPr="006923CE" w:rsidRDefault="00D96876" w:rsidP="00BE3DDA">
            <w:r>
              <w:t>11</w:t>
            </w:r>
          </w:p>
        </w:tc>
        <w:tc>
          <w:tcPr>
            <w:tcW w:w="3740" w:type="dxa"/>
          </w:tcPr>
          <w:p w14:paraId="75F9941B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B SENSOR 3 IN 2</w:t>
            </w:r>
          </w:p>
        </w:tc>
        <w:tc>
          <w:tcPr>
            <w:tcW w:w="680" w:type="dxa"/>
          </w:tcPr>
          <w:p w14:paraId="02B3CE37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46FAD7F1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203B08BB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3671D806" w14:textId="77777777" w:rsidTr="00BE3DDA">
        <w:trPr>
          <w:trHeight w:val="288"/>
        </w:trPr>
        <w:tc>
          <w:tcPr>
            <w:tcW w:w="889" w:type="dxa"/>
          </w:tcPr>
          <w:p w14:paraId="5F5CEDCA" w14:textId="77777777" w:rsidR="00D96876" w:rsidRPr="006923CE" w:rsidRDefault="00D96876" w:rsidP="00BE3DDA">
            <w:r>
              <w:t>10</w:t>
            </w:r>
          </w:p>
        </w:tc>
        <w:tc>
          <w:tcPr>
            <w:tcW w:w="3740" w:type="dxa"/>
          </w:tcPr>
          <w:p w14:paraId="0B1B49D5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B SENSOR 3 IN 1</w:t>
            </w:r>
          </w:p>
        </w:tc>
        <w:tc>
          <w:tcPr>
            <w:tcW w:w="680" w:type="dxa"/>
          </w:tcPr>
          <w:p w14:paraId="30EC35FD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70DFFAEE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5BAA7C5D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593AE9D0" w14:textId="77777777" w:rsidTr="00BE3DDA">
        <w:trPr>
          <w:trHeight w:val="288"/>
        </w:trPr>
        <w:tc>
          <w:tcPr>
            <w:tcW w:w="889" w:type="dxa"/>
          </w:tcPr>
          <w:p w14:paraId="487928A9" w14:textId="77777777" w:rsidR="00D96876" w:rsidRPr="006923CE" w:rsidRDefault="00D96876" w:rsidP="00BE3DDA">
            <w:r>
              <w:t>9</w:t>
            </w:r>
          </w:p>
        </w:tc>
        <w:tc>
          <w:tcPr>
            <w:tcW w:w="3740" w:type="dxa"/>
          </w:tcPr>
          <w:p w14:paraId="6B19A3FF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B SENSOR 2 IN 2</w:t>
            </w:r>
          </w:p>
        </w:tc>
        <w:tc>
          <w:tcPr>
            <w:tcW w:w="680" w:type="dxa"/>
          </w:tcPr>
          <w:p w14:paraId="51B56E37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38520222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3D289723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78B49D08" w14:textId="77777777" w:rsidTr="00BE3DDA">
        <w:trPr>
          <w:trHeight w:val="288"/>
        </w:trPr>
        <w:tc>
          <w:tcPr>
            <w:tcW w:w="889" w:type="dxa"/>
          </w:tcPr>
          <w:p w14:paraId="4428B112" w14:textId="77777777" w:rsidR="00D96876" w:rsidRPr="006923CE" w:rsidRDefault="00D96876" w:rsidP="00BE3DDA">
            <w:r>
              <w:t>8</w:t>
            </w:r>
          </w:p>
        </w:tc>
        <w:tc>
          <w:tcPr>
            <w:tcW w:w="3740" w:type="dxa"/>
          </w:tcPr>
          <w:p w14:paraId="681DD794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B SENSOR 2 IN 1</w:t>
            </w:r>
          </w:p>
        </w:tc>
        <w:tc>
          <w:tcPr>
            <w:tcW w:w="680" w:type="dxa"/>
          </w:tcPr>
          <w:p w14:paraId="5BE43303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5C85E9A8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1861BDA2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2F41DD37" w14:textId="77777777" w:rsidTr="00BE3DDA">
        <w:trPr>
          <w:trHeight w:val="288"/>
        </w:trPr>
        <w:tc>
          <w:tcPr>
            <w:tcW w:w="889" w:type="dxa"/>
          </w:tcPr>
          <w:p w14:paraId="43F92A0D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40" w:type="dxa"/>
          </w:tcPr>
          <w:p w14:paraId="48CF0F29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B SENSOR 1 IN 2</w:t>
            </w:r>
          </w:p>
        </w:tc>
        <w:tc>
          <w:tcPr>
            <w:tcW w:w="680" w:type="dxa"/>
          </w:tcPr>
          <w:p w14:paraId="4A857AF3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7DCA9B0F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60AB8608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137DBBF4" w14:textId="77777777" w:rsidTr="00BE3DDA">
        <w:trPr>
          <w:trHeight w:val="288"/>
        </w:trPr>
        <w:tc>
          <w:tcPr>
            <w:tcW w:w="889" w:type="dxa"/>
          </w:tcPr>
          <w:p w14:paraId="0CD0479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40" w:type="dxa"/>
          </w:tcPr>
          <w:p w14:paraId="2D56758C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B SENSOR 1 IN 1</w:t>
            </w:r>
          </w:p>
        </w:tc>
        <w:tc>
          <w:tcPr>
            <w:tcW w:w="680" w:type="dxa"/>
          </w:tcPr>
          <w:p w14:paraId="68E8369A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2F839B5F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66EC54CA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659FCFB6" w14:textId="77777777" w:rsidTr="00BE3DDA">
        <w:trPr>
          <w:trHeight w:val="288"/>
        </w:trPr>
        <w:tc>
          <w:tcPr>
            <w:tcW w:w="889" w:type="dxa"/>
          </w:tcPr>
          <w:p w14:paraId="59A028B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40" w:type="dxa"/>
          </w:tcPr>
          <w:p w14:paraId="7046498B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A SENSOR 3 IN 2</w:t>
            </w:r>
          </w:p>
        </w:tc>
        <w:tc>
          <w:tcPr>
            <w:tcW w:w="680" w:type="dxa"/>
          </w:tcPr>
          <w:p w14:paraId="538056A0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7D881F26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6A1FEBA4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0DACF57F" w14:textId="77777777" w:rsidTr="00BE3DDA">
        <w:trPr>
          <w:trHeight w:val="288"/>
        </w:trPr>
        <w:tc>
          <w:tcPr>
            <w:tcW w:w="889" w:type="dxa"/>
          </w:tcPr>
          <w:p w14:paraId="3EF070D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40" w:type="dxa"/>
          </w:tcPr>
          <w:p w14:paraId="29263F14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A SENSOR 3 IN 1</w:t>
            </w:r>
          </w:p>
        </w:tc>
        <w:tc>
          <w:tcPr>
            <w:tcW w:w="680" w:type="dxa"/>
          </w:tcPr>
          <w:p w14:paraId="3B4E9A9D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518E434A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59B847F2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72DF2D59" w14:textId="77777777" w:rsidTr="00BE3DDA">
        <w:trPr>
          <w:trHeight w:val="288"/>
        </w:trPr>
        <w:tc>
          <w:tcPr>
            <w:tcW w:w="889" w:type="dxa"/>
          </w:tcPr>
          <w:p w14:paraId="3F52AFCD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40" w:type="dxa"/>
          </w:tcPr>
          <w:p w14:paraId="622F1AD2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A SENSOR 2 IN 2</w:t>
            </w:r>
          </w:p>
        </w:tc>
        <w:tc>
          <w:tcPr>
            <w:tcW w:w="680" w:type="dxa"/>
          </w:tcPr>
          <w:p w14:paraId="4424D1D7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5392FFFE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497399C6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5A5DDABB" w14:textId="77777777" w:rsidTr="00BE3DDA">
        <w:trPr>
          <w:trHeight w:val="288"/>
        </w:trPr>
        <w:tc>
          <w:tcPr>
            <w:tcW w:w="889" w:type="dxa"/>
          </w:tcPr>
          <w:p w14:paraId="76DBA92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40" w:type="dxa"/>
          </w:tcPr>
          <w:p w14:paraId="63F59795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A SENSOR 2 IN 1</w:t>
            </w:r>
          </w:p>
        </w:tc>
        <w:tc>
          <w:tcPr>
            <w:tcW w:w="680" w:type="dxa"/>
          </w:tcPr>
          <w:p w14:paraId="5FC51B8C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>R-O</w:t>
            </w:r>
          </w:p>
        </w:tc>
        <w:tc>
          <w:tcPr>
            <w:tcW w:w="1889" w:type="dxa"/>
          </w:tcPr>
          <w:p w14:paraId="27BEC3B2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5C66447A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6E83758F" w14:textId="77777777" w:rsidTr="00BE3DDA">
        <w:trPr>
          <w:trHeight w:val="288"/>
        </w:trPr>
        <w:tc>
          <w:tcPr>
            <w:tcW w:w="889" w:type="dxa"/>
          </w:tcPr>
          <w:p w14:paraId="5D9D0CAD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0" w:type="dxa"/>
          </w:tcPr>
          <w:p w14:paraId="6CFC3365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A SENSOR 1 IN 2</w:t>
            </w:r>
          </w:p>
        </w:tc>
        <w:tc>
          <w:tcPr>
            <w:tcW w:w="680" w:type="dxa"/>
          </w:tcPr>
          <w:p w14:paraId="224C8EC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889" w:type="dxa"/>
          </w:tcPr>
          <w:p w14:paraId="6E0DF6C0" w14:textId="77777777" w:rsidR="00D96876" w:rsidRPr="006923CE" w:rsidRDefault="00D96876" w:rsidP="00BE3DDA"/>
        </w:tc>
        <w:tc>
          <w:tcPr>
            <w:tcW w:w="3258" w:type="dxa"/>
          </w:tcPr>
          <w:p w14:paraId="28C02621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18D3B1EF" w14:textId="77777777" w:rsidTr="00BE3DDA">
        <w:trPr>
          <w:trHeight w:val="288"/>
        </w:trPr>
        <w:tc>
          <w:tcPr>
            <w:tcW w:w="889" w:type="dxa"/>
          </w:tcPr>
          <w:p w14:paraId="4441EA4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0" w:type="dxa"/>
          </w:tcPr>
          <w:p w14:paraId="2FC5A566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A SENSOR 1 IN 1</w:t>
            </w:r>
          </w:p>
        </w:tc>
        <w:tc>
          <w:tcPr>
            <w:tcW w:w="680" w:type="dxa"/>
          </w:tcPr>
          <w:p w14:paraId="4C66FA5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889" w:type="dxa"/>
          </w:tcPr>
          <w:p w14:paraId="259ED5F7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58" w:type="dxa"/>
          </w:tcPr>
          <w:p w14:paraId="59832FF5" w14:textId="77777777" w:rsidR="00D96876" w:rsidRDefault="00D96876" w:rsidP="00BE3DDA">
            <w:pPr>
              <w:rPr>
                <w:lang w:val="en-US"/>
              </w:rPr>
            </w:pPr>
          </w:p>
        </w:tc>
      </w:tr>
    </w:tbl>
    <w:p w14:paraId="0C5DCED5" w14:textId="77777777" w:rsidR="00D96876" w:rsidRPr="00D712BF" w:rsidRDefault="00D96876" w:rsidP="00D96876">
      <w:pPr>
        <w:pStyle w:val="Heading3"/>
        <w:rPr>
          <w:lang w:val="en-US"/>
        </w:rPr>
      </w:pPr>
      <w:r w:rsidRPr="00D712BF">
        <w:rPr>
          <w:lang w:val="en-US"/>
        </w:rPr>
        <w:lastRenderedPageBreak/>
        <w:t xml:space="preserve">FPGA </w:t>
      </w:r>
      <w:r>
        <w:rPr>
          <w:lang w:val="en-US"/>
        </w:rPr>
        <w:t>Buttons LED</w:t>
      </w:r>
    </w:p>
    <w:p w14:paraId="05D46CEB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0xD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341" w:author="Yonatan Zohar" w:date="2024-02-29T13:5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047"/>
        <w:gridCol w:w="3753"/>
        <w:gridCol w:w="679"/>
        <w:gridCol w:w="1870"/>
        <w:gridCol w:w="3107"/>
        <w:tblGridChange w:id="342">
          <w:tblGrid>
            <w:gridCol w:w="1047"/>
            <w:gridCol w:w="3753"/>
            <w:gridCol w:w="679"/>
            <w:gridCol w:w="1870"/>
            <w:gridCol w:w="3107"/>
          </w:tblGrid>
        </w:tblGridChange>
      </w:tblGrid>
      <w:tr w:rsidR="00D96876" w14:paraId="1FB3D143" w14:textId="77777777" w:rsidTr="009859E1">
        <w:tc>
          <w:tcPr>
            <w:tcW w:w="1047" w:type="dxa"/>
            <w:shd w:val="clear" w:color="auto" w:fill="D1D1D1" w:themeFill="background2" w:themeFillShade="E6"/>
            <w:tcPrChange w:id="343" w:author="Yonatan Zohar" w:date="2024-02-29T13:53:00Z">
              <w:tcPr>
                <w:tcW w:w="891" w:type="dxa"/>
                <w:shd w:val="clear" w:color="auto" w:fill="D1D1D1" w:themeFill="background2" w:themeFillShade="E6"/>
              </w:tcPr>
            </w:tcPrChange>
          </w:tcPr>
          <w:p w14:paraId="416314F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53" w:type="dxa"/>
            <w:shd w:val="clear" w:color="auto" w:fill="D1D1D1" w:themeFill="background2" w:themeFillShade="E6"/>
            <w:tcPrChange w:id="344" w:author="Yonatan Zohar" w:date="2024-02-29T13:53:00Z">
              <w:tcPr>
                <w:tcW w:w="3777" w:type="dxa"/>
                <w:shd w:val="clear" w:color="auto" w:fill="D1D1D1" w:themeFill="background2" w:themeFillShade="E6"/>
              </w:tcPr>
            </w:tcPrChange>
          </w:tcPr>
          <w:p w14:paraId="1127236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79" w:type="dxa"/>
            <w:shd w:val="clear" w:color="auto" w:fill="D1D1D1" w:themeFill="background2" w:themeFillShade="E6"/>
            <w:tcPrChange w:id="345" w:author="Yonatan Zohar" w:date="2024-02-29T13:53:00Z">
              <w:tcPr>
                <w:tcW w:w="680" w:type="dxa"/>
                <w:shd w:val="clear" w:color="auto" w:fill="D1D1D1" w:themeFill="background2" w:themeFillShade="E6"/>
              </w:tcPr>
            </w:tcPrChange>
          </w:tcPr>
          <w:p w14:paraId="2586666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70" w:type="dxa"/>
            <w:shd w:val="clear" w:color="auto" w:fill="D1D1D1" w:themeFill="background2" w:themeFillShade="E6"/>
            <w:tcPrChange w:id="346" w:author="Yonatan Zohar" w:date="2024-02-29T13:53:00Z">
              <w:tcPr>
                <w:tcW w:w="1884" w:type="dxa"/>
                <w:shd w:val="clear" w:color="auto" w:fill="D1D1D1" w:themeFill="background2" w:themeFillShade="E6"/>
              </w:tcPr>
            </w:tcPrChange>
          </w:tcPr>
          <w:p w14:paraId="3012A561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107" w:type="dxa"/>
            <w:shd w:val="clear" w:color="auto" w:fill="D1D1D1" w:themeFill="background2" w:themeFillShade="E6"/>
            <w:tcPrChange w:id="347" w:author="Yonatan Zohar" w:date="2024-02-29T13:53:00Z">
              <w:tcPr>
                <w:tcW w:w="3224" w:type="dxa"/>
                <w:shd w:val="clear" w:color="auto" w:fill="D1D1D1" w:themeFill="background2" w:themeFillShade="E6"/>
              </w:tcPr>
            </w:tcPrChange>
          </w:tcPr>
          <w:p w14:paraId="565F43A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624B50E3" w14:textId="77777777" w:rsidTr="009859E1">
        <w:trPr>
          <w:trHeight w:val="288"/>
          <w:trPrChange w:id="348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349" w:author="Yonatan Zohar" w:date="2024-02-29T13:53:00Z">
              <w:tcPr>
                <w:tcW w:w="891" w:type="dxa"/>
              </w:tcPr>
            </w:tcPrChange>
          </w:tcPr>
          <w:p w14:paraId="506FBE85" w14:textId="06440DBE" w:rsidR="00D96876" w:rsidRDefault="00D96876" w:rsidP="00BE3DDA">
            <w:pPr>
              <w:rPr>
                <w:lang w:val="en-US"/>
              </w:rPr>
            </w:pPr>
            <w:del w:id="350" w:author="Yonatan Zohar" w:date="2024-02-29T13:53:00Z">
              <w:r w:rsidDel="009859E1">
                <w:rPr>
                  <w:lang w:val="en-US"/>
                </w:rPr>
                <w:delText>31:15</w:delText>
              </w:r>
            </w:del>
            <w:ins w:id="351" w:author="Yonatan Zohar" w:date="2024-02-29T13:53:00Z">
              <w:r w:rsidR="009859E1">
                <w:rPr>
                  <w:lang w:val="en-US"/>
                </w:rPr>
                <w:t>0:2</w:t>
              </w:r>
            </w:ins>
          </w:p>
        </w:tc>
        <w:tc>
          <w:tcPr>
            <w:tcW w:w="3753" w:type="dxa"/>
            <w:tcPrChange w:id="352" w:author="Yonatan Zohar" w:date="2024-02-29T13:53:00Z">
              <w:tcPr>
                <w:tcW w:w="3777" w:type="dxa"/>
              </w:tcPr>
            </w:tcPrChange>
          </w:tcPr>
          <w:p w14:paraId="69ECE395" w14:textId="2042E739" w:rsidR="00D96876" w:rsidRPr="00D237C4" w:rsidRDefault="00D96876" w:rsidP="00BE3DDA">
            <w:pPr>
              <w:rPr>
                <w:lang w:val="en-US"/>
              </w:rPr>
            </w:pPr>
            <w:del w:id="353" w:author="Yonatan Zohar" w:date="2024-02-29T13:52:00Z">
              <w:r w:rsidDel="009859E1">
                <w:rPr>
                  <w:lang w:val="en-US"/>
                </w:rPr>
                <w:delText>SPARE</w:delText>
              </w:r>
            </w:del>
            <w:ins w:id="354" w:author="Yonatan Zohar" w:date="2024-02-29T13:52:00Z">
              <w:r w:rsidR="009859E1">
                <w:rPr>
                  <w:lang w:val="en-US"/>
                </w:rPr>
                <w:t xml:space="preserve">LED MUX </w:t>
              </w:r>
              <w:proofErr w:type="spellStart"/>
              <w:r w:rsidR="009859E1">
                <w:rPr>
                  <w:lang w:val="en-US"/>
                </w:rPr>
                <w:t>bl</w:t>
              </w:r>
            </w:ins>
            <w:ins w:id="355" w:author="Yonatan Zohar" w:date="2024-02-29T13:53:00Z">
              <w:r w:rsidR="009859E1">
                <w:rPr>
                  <w:lang w:val="en-US"/>
                </w:rPr>
                <w:t>abla</w:t>
              </w:r>
            </w:ins>
            <w:proofErr w:type="spellEnd"/>
          </w:p>
        </w:tc>
        <w:tc>
          <w:tcPr>
            <w:tcW w:w="679" w:type="dxa"/>
            <w:tcPrChange w:id="356" w:author="Yonatan Zohar" w:date="2024-02-29T13:53:00Z">
              <w:tcPr>
                <w:tcW w:w="680" w:type="dxa"/>
              </w:tcPr>
            </w:tcPrChange>
          </w:tcPr>
          <w:p w14:paraId="3FE3C13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870" w:type="dxa"/>
            <w:tcPrChange w:id="357" w:author="Yonatan Zohar" w:date="2024-02-29T13:53:00Z">
              <w:tcPr>
                <w:tcW w:w="1884" w:type="dxa"/>
              </w:tcPr>
            </w:tcPrChange>
          </w:tcPr>
          <w:p w14:paraId="1F783F03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107" w:type="dxa"/>
            <w:tcPrChange w:id="358" w:author="Yonatan Zohar" w:date="2024-02-29T13:53:00Z">
              <w:tcPr>
                <w:tcW w:w="3224" w:type="dxa"/>
              </w:tcPr>
            </w:tcPrChange>
          </w:tcPr>
          <w:p w14:paraId="75B74540" w14:textId="3421054E" w:rsidR="009859E1" w:rsidRDefault="009859E1" w:rsidP="00BE3DDA">
            <w:pPr>
              <w:rPr>
                <w:ins w:id="359" w:author="Yonatan Zohar" w:date="2024-02-29T13:54:00Z"/>
                <w:lang w:val="en-US"/>
              </w:rPr>
            </w:pPr>
            <w:ins w:id="360" w:author="Yonatan Zohar" w:date="2024-02-29T13:52:00Z">
              <w:r w:rsidRPr="009859E1">
                <w:rPr>
                  <w:lang w:val="en-US"/>
                </w:rPr>
                <w:t>00-L</w:t>
              </w:r>
            </w:ins>
            <w:ins w:id="361" w:author="Yonatan Zohar" w:date="2024-02-29T13:54:00Z">
              <w:r>
                <w:rPr>
                  <w:lang w:val="en-US"/>
                </w:rPr>
                <w:t xml:space="preserve"> </w:t>
              </w:r>
            </w:ins>
            <w:ins w:id="362" w:author="Yonatan Zohar" w:date="2024-02-29T13:52:00Z">
              <w:r w:rsidRPr="009859E1">
                <w:rPr>
                  <w:lang w:val="en-US"/>
                </w:rPr>
                <w:t>TOOL</w:t>
              </w:r>
            </w:ins>
            <w:ins w:id="363" w:author="Yonatan Zohar" w:date="2024-02-29T13:54:00Z">
              <w:r>
                <w:rPr>
                  <w:lang w:val="en-US"/>
                </w:rPr>
                <w:t xml:space="preserve"> </w:t>
              </w:r>
            </w:ins>
            <w:ins w:id="364" w:author="Yonatan Zohar" w:date="2024-02-29T13:52:00Z">
              <w:r w:rsidRPr="009859E1">
                <w:rPr>
                  <w:lang w:val="en-US"/>
                </w:rPr>
                <w:t>EX,</w:t>
              </w:r>
            </w:ins>
          </w:p>
          <w:p w14:paraId="2E4CDB51" w14:textId="77777777" w:rsidR="009859E1" w:rsidRDefault="009859E1" w:rsidP="00BE3DDA">
            <w:pPr>
              <w:rPr>
                <w:ins w:id="365" w:author="Yonatan Zohar" w:date="2024-02-29T13:54:00Z"/>
                <w:lang w:val="en-US"/>
              </w:rPr>
            </w:pPr>
            <w:ins w:id="366" w:author="Yonatan Zohar" w:date="2024-02-29T13:52:00Z">
              <w:r w:rsidRPr="009859E1">
                <w:rPr>
                  <w:lang w:val="en-US"/>
                </w:rPr>
                <w:t>01-L LED Strip,</w:t>
              </w:r>
            </w:ins>
          </w:p>
          <w:p w14:paraId="09A248E1" w14:textId="77777777" w:rsidR="009859E1" w:rsidRDefault="009859E1" w:rsidP="00BE3DDA">
            <w:pPr>
              <w:rPr>
                <w:ins w:id="367" w:author="Yonatan Zohar" w:date="2024-02-29T13:54:00Z"/>
                <w:lang w:val="en-US"/>
              </w:rPr>
            </w:pPr>
            <w:ins w:id="368" w:author="Yonatan Zohar" w:date="2024-02-29T13:52:00Z">
              <w:r w:rsidRPr="009859E1">
                <w:rPr>
                  <w:lang w:val="en-US"/>
                </w:rPr>
                <w:t>10-R Tool Ex,</w:t>
              </w:r>
            </w:ins>
          </w:p>
          <w:p w14:paraId="740D1F25" w14:textId="77777777" w:rsidR="009859E1" w:rsidRDefault="009859E1" w:rsidP="00BE3DDA">
            <w:pPr>
              <w:rPr>
                <w:ins w:id="369" w:author="Yonatan Zohar" w:date="2024-02-29T13:54:00Z"/>
                <w:lang w:val="en-US"/>
              </w:rPr>
            </w:pPr>
            <w:ins w:id="370" w:author="Yonatan Zohar" w:date="2024-02-29T13:52:00Z">
              <w:r w:rsidRPr="009859E1">
                <w:rPr>
                  <w:lang w:val="en-US"/>
                </w:rPr>
                <w:t>11-R LED Stirp,</w:t>
              </w:r>
            </w:ins>
          </w:p>
          <w:p w14:paraId="11EC27D7" w14:textId="77777777" w:rsidR="009859E1" w:rsidRDefault="009859E1" w:rsidP="00BE3DDA">
            <w:pPr>
              <w:rPr>
                <w:ins w:id="371" w:author="Yonatan Zohar" w:date="2024-02-29T13:54:00Z"/>
                <w:lang w:val="en-US"/>
              </w:rPr>
            </w:pPr>
            <w:ins w:id="372" w:author="Yonatan Zohar" w:date="2024-02-29T13:52:00Z">
              <w:r w:rsidRPr="009859E1">
                <w:rPr>
                  <w:lang w:val="en-US"/>
                </w:rPr>
                <w:t>100-WS LED Strip,</w:t>
              </w:r>
            </w:ins>
          </w:p>
          <w:p w14:paraId="63161C5F" w14:textId="1E7A03EB" w:rsidR="00D96876" w:rsidRDefault="009859E1" w:rsidP="00BE3DDA">
            <w:pPr>
              <w:rPr>
                <w:lang w:val="en-US"/>
              </w:rPr>
            </w:pPr>
            <w:ins w:id="373" w:author="Yonatan Zohar" w:date="2024-02-29T13:52:00Z">
              <w:r w:rsidRPr="009859E1">
                <w:rPr>
                  <w:lang w:val="en-US"/>
                </w:rPr>
                <w:t>10</w:t>
              </w:r>
            </w:ins>
            <w:ins w:id="374" w:author="Yonatan Zohar" w:date="2024-02-29T13:54:00Z">
              <w:r>
                <w:rPr>
                  <w:lang w:val="en-US"/>
                </w:rPr>
                <w:t>1</w:t>
              </w:r>
            </w:ins>
            <w:ins w:id="375" w:author="Yonatan Zohar" w:date="2024-02-29T13:52:00Z">
              <w:r w:rsidRPr="009859E1">
                <w:rPr>
                  <w:lang w:val="en-US"/>
                </w:rPr>
                <w:t>-Robot ESTOP LED</w:t>
              </w:r>
            </w:ins>
            <w:del w:id="376" w:author="Yonatan Zohar" w:date="2024-02-29T13:52:00Z">
              <w:r w:rsidR="00D96876" w:rsidDel="009859E1">
                <w:rPr>
                  <w:lang w:val="en-US"/>
                </w:rPr>
                <w:delText>Set to ‘0’</w:delText>
              </w:r>
            </w:del>
          </w:p>
        </w:tc>
      </w:tr>
      <w:tr w:rsidR="00D96876" w:rsidDel="009859E1" w14:paraId="64E350F1" w14:textId="3BA48E7E" w:rsidTr="009859E1">
        <w:trPr>
          <w:trHeight w:val="288"/>
          <w:del w:id="377" w:author="Yonatan Zohar" w:date="2024-02-29T13:53:00Z"/>
          <w:trPrChange w:id="378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379" w:author="Yonatan Zohar" w:date="2024-02-29T13:53:00Z">
              <w:tcPr>
                <w:tcW w:w="891" w:type="dxa"/>
              </w:tcPr>
            </w:tcPrChange>
          </w:tcPr>
          <w:p w14:paraId="7E6AEF46" w14:textId="783A506C" w:rsidR="00D96876" w:rsidDel="009859E1" w:rsidRDefault="00D96876" w:rsidP="00BE3DDA">
            <w:pPr>
              <w:rPr>
                <w:del w:id="380" w:author="Yonatan Zohar" w:date="2024-02-29T13:53:00Z"/>
                <w:lang w:val="en-US"/>
              </w:rPr>
            </w:pPr>
            <w:del w:id="381" w:author="Yonatan Zohar" w:date="2024-02-29T13:53:00Z">
              <w:r w:rsidDel="009859E1">
                <w:rPr>
                  <w:lang w:val="en-US"/>
                </w:rPr>
                <w:delText>14</w:delText>
              </w:r>
            </w:del>
          </w:p>
        </w:tc>
        <w:tc>
          <w:tcPr>
            <w:tcW w:w="3753" w:type="dxa"/>
            <w:tcPrChange w:id="382" w:author="Yonatan Zohar" w:date="2024-02-29T13:53:00Z">
              <w:tcPr>
                <w:tcW w:w="3777" w:type="dxa"/>
              </w:tcPr>
            </w:tcPrChange>
          </w:tcPr>
          <w:p w14:paraId="676A5653" w14:textId="690F6586" w:rsidR="00D96876" w:rsidRPr="004A382D" w:rsidDel="009859E1" w:rsidRDefault="00D96876" w:rsidP="00BE3DDA">
            <w:pPr>
              <w:rPr>
                <w:del w:id="383" w:author="Yonatan Zohar" w:date="2024-02-29T13:53:00Z"/>
                <w:highlight w:val="yellow"/>
                <w:lang w:val="en-US"/>
              </w:rPr>
            </w:pPr>
            <w:del w:id="384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RIGHT_TOOL_EXCHANGE_LED_3</w:delText>
              </w:r>
            </w:del>
          </w:p>
        </w:tc>
        <w:tc>
          <w:tcPr>
            <w:tcW w:w="679" w:type="dxa"/>
            <w:tcPrChange w:id="385" w:author="Yonatan Zohar" w:date="2024-02-29T13:53:00Z">
              <w:tcPr>
                <w:tcW w:w="680" w:type="dxa"/>
              </w:tcPr>
            </w:tcPrChange>
          </w:tcPr>
          <w:p w14:paraId="757E9EC4" w14:textId="11CA23B2" w:rsidR="00D96876" w:rsidDel="009859E1" w:rsidRDefault="00D96876" w:rsidP="00BE3DDA">
            <w:pPr>
              <w:rPr>
                <w:del w:id="386" w:author="Yonatan Zohar" w:date="2024-02-29T13:53:00Z"/>
                <w:lang w:val="en-US"/>
              </w:rPr>
            </w:pPr>
            <w:del w:id="387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388" w:author="Yonatan Zohar" w:date="2024-02-29T13:53:00Z">
              <w:tcPr>
                <w:tcW w:w="1884" w:type="dxa"/>
              </w:tcPr>
            </w:tcPrChange>
          </w:tcPr>
          <w:p w14:paraId="159DC5A2" w14:textId="21211245" w:rsidR="00D96876" w:rsidRPr="006923CE" w:rsidDel="009859E1" w:rsidRDefault="00D96876" w:rsidP="00BE3DDA">
            <w:pPr>
              <w:rPr>
                <w:del w:id="389" w:author="Yonatan Zohar" w:date="2024-02-29T13:53:00Z"/>
              </w:rPr>
            </w:pPr>
            <w:del w:id="390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391" w:author="Yonatan Zohar" w:date="2024-02-29T13:53:00Z">
              <w:tcPr>
                <w:tcW w:w="3224" w:type="dxa"/>
              </w:tcPr>
            </w:tcPrChange>
          </w:tcPr>
          <w:p w14:paraId="60B39837" w14:textId="0CC6A495" w:rsidR="00D96876" w:rsidDel="009859E1" w:rsidRDefault="00D96876" w:rsidP="00BE3DDA">
            <w:pPr>
              <w:rPr>
                <w:del w:id="392" w:author="Yonatan Zohar" w:date="2024-02-29T13:53:00Z"/>
                <w:lang w:val="en-US"/>
              </w:rPr>
            </w:pPr>
          </w:p>
        </w:tc>
      </w:tr>
      <w:tr w:rsidR="00D96876" w:rsidDel="009859E1" w14:paraId="2B781FF6" w14:textId="72DE267D" w:rsidTr="009859E1">
        <w:trPr>
          <w:trHeight w:val="288"/>
          <w:del w:id="393" w:author="Yonatan Zohar" w:date="2024-02-29T13:53:00Z"/>
          <w:trPrChange w:id="394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395" w:author="Yonatan Zohar" w:date="2024-02-29T13:53:00Z">
              <w:tcPr>
                <w:tcW w:w="891" w:type="dxa"/>
              </w:tcPr>
            </w:tcPrChange>
          </w:tcPr>
          <w:p w14:paraId="7FA51B04" w14:textId="6E76C5B4" w:rsidR="00D96876" w:rsidDel="009859E1" w:rsidRDefault="00D96876" w:rsidP="00BE3DDA">
            <w:pPr>
              <w:rPr>
                <w:del w:id="396" w:author="Yonatan Zohar" w:date="2024-02-29T13:53:00Z"/>
                <w:lang w:val="en-US"/>
              </w:rPr>
            </w:pPr>
            <w:del w:id="397" w:author="Yonatan Zohar" w:date="2024-02-29T13:53:00Z">
              <w:r w:rsidDel="009859E1">
                <w:rPr>
                  <w:lang w:val="en-US"/>
                </w:rPr>
                <w:delText>13</w:delText>
              </w:r>
            </w:del>
          </w:p>
        </w:tc>
        <w:tc>
          <w:tcPr>
            <w:tcW w:w="3753" w:type="dxa"/>
            <w:tcPrChange w:id="398" w:author="Yonatan Zohar" w:date="2024-02-29T13:53:00Z">
              <w:tcPr>
                <w:tcW w:w="3777" w:type="dxa"/>
              </w:tcPr>
            </w:tcPrChange>
          </w:tcPr>
          <w:p w14:paraId="7C0A771D" w14:textId="4D3F7BBE" w:rsidR="00D96876" w:rsidRPr="004A382D" w:rsidDel="009859E1" w:rsidRDefault="00D96876" w:rsidP="00BE3DDA">
            <w:pPr>
              <w:rPr>
                <w:del w:id="399" w:author="Yonatan Zohar" w:date="2024-02-29T13:53:00Z"/>
                <w:highlight w:val="yellow"/>
                <w:lang w:val="en-US"/>
              </w:rPr>
            </w:pPr>
            <w:del w:id="400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RIGHT_TOOL_EXCHANGE_LED_2</w:delText>
              </w:r>
            </w:del>
          </w:p>
        </w:tc>
        <w:tc>
          <w:tcPr>
            <w:tcW w:w="679" w:type="dxa"/>
            <w:tcPrChange w:id="401" w:author="Yonatan Zohar" w:date="2024-02-29T13:53:00Z">
              <w:tcPr>
                <w:tcW w:w="680" w:type="dxa"/>
              </w:tcPr>
            </w:tcPrChange>
          </w:tcPr>
          <w:p w14:paraId="38888DBE" w14:textId="63F2393E" w:rsidR="00D96876" w:rsidDel="009859E1" w:rsidRDefault="00D96876" w:rsidP="00BE3DDA">
            <w:pPr>
              <w:rPr>
                <w:del w:id="402" w:author="Yonatan Zohar" w:date="2024-02-29T13:53:00Z"/>
                <w:lang w:val="en-US"/>
              </w:rPr>
            </w:pPr>
            <w:del w:id="403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404" w:author="Yonatan Zohar" w:date="2024-02-29T13:53:00Z">
              <w:tcPr>
                <w:tcW w:w="1884" w:type="dxa"/>
              </w:tcPr>
            </w:tcPrChange>
          </w:tcPr>
          <w:p w14:paraId="69B295C0" w14:textId="10DE29A8" w:rsidR="00D96876" w:rsidDel="009859E1" w:rsidRDefault="00D96876" w:rsidP="00BE3DDA">
            <w:pPr>
              <w:rPr>
                <w:del w:id="405" w:author="Yonatan Zohar" w:date="2024-02-29T13:53:00Z"/>
                <w:lang w:val="en-US"/>
              </w:rPr>
            </w:pPr>
            <w:del w:id="406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407" w:author="Yonatan Zohar" w:date="2024-02-29T13:53:00Z">
              <w:tcPr>
                <w:tcW w:w="3224" w:type="dxa"/>
              </w:tcPr>
            </w:tcPrChange>
          </w:tcPr>
          <w:p w14:paraId="0327DDE4" w14:textId="35F0D312" w:rsidR="00D96876" w:rsidDel="009859E1" w:rsidRDefault="00D96876" w:rsidP="00BE3DDA">
            <w:pPr>
              <w:rPr>
                <w:del w:id="408" w:author="Yonatan Zohar" w:date="2024-02-29T13:53:00Z"/>
                <w:lang w:val="en-US"/>
              </w:rPr>
            </w:pPr>
          </w:p>
        </w:tc>
      </w:tr>
      <w:tr w:rsidR="00D96876" w:rsidDel="009859E1" w14:paraId="72F4F601" w14:textId="175D6F2A" w:rsidTr="009859E1">
        <w:trPr>
          <w:trHeight w:val="288"/>
          <w:del w:id="409" w:author="Yonatan Zohar" w:date="2024-02-29T13:53:00Z"/>
          <w:trPrChange w:id="410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411" w:author="Yonatan Zohar" w:date="2024-02-29T13:53:00Z">
              <w:tcPr>
                <w:tcW w:w="891" w:type="dxa"/>
              </w:tcPr>
            </w:tcPrChange>
          </w:tcPr>
          <w:p w14:paraId="3A6EF9AF" w14:textId="35495BFE" w:rsidR="00D96876" w:rsidDel="009859E1" w:rsidRDefault="00D96876" w:rsidP="00BE3DDA">
            <w:pPr>
              <w:rPr>
                <w:del w:id="412" w:author="Yonatan Zohar" w:date="2024-02-29T13:53:00Z"/>
                <w:lang w:val="en-US"/>
              </w:rPr>
            </w:pPr>
            <w:del w:id="413" w:author="Yonatan Zohar" w:date="2024-02-29T13:53:00Z">
              <w:r w:rsidDel="009859E1">
                <w:rPr>
                  <w:lang w:val="en-US"/>
                </w:rPr>
                <w:delText>12</w:delText>
              </w:r>
            </w:del>
          </w:p>
        </w:tc>
        <w:tc>
          <w:tcPr>
            <w:tcW w:w="3753" w:type="dxa"/>
            <w:tcPrChange w:id="414" w:author="Yonatan Zohar" w:date="2024-02-29T13:53:00Z">
              <w:tcPr>
                <w:tcW w:w="3777" w:type="dxa"/>
              </w:tcPr>
            </w:tcPrChange>
          </w:tcPr>
          <w:p w14:paraId="4E6D8CD5" w14:textId="6B846833" w:rsidR="00D96876" w:rsidRPr="004A382D" w:rsidDel="009859E1" w:rsidRDefault="00D96876" w:rsidP="00BE3DDA">
            <w:pPr>
              <w:rPr>
                <w:del w:id="415" w:author="Yonatan Zohar" w:date="2024-02-29T13:53:00Z"/>
                <w:highlight w:val="yellow"/>
                <w:lang w:val="en-US"/>
              </w:rPr>
            </w:pPr>
            <w:del w:id="416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RIGHT_TOOL_EXCHANGE_LED_1</w:delText>
              </w:r>
            </w:del>
          </w:p>
        </w:tc>
        <w:tc>
          <w:tcPr>
            <w:tcW w:w="679" w:type="dxa"/>
            <w:tcPrChange w:id="417" w:author="Yonatan Zohar" w:date="2024-02-29T13:53:00Z">
              <w:tcPr>
                <w:tcW w:w="680" w:type="dxa"/>
              </w:tcPr>
            </w:tcPrChange>
          </w:tcPr>
          <w:p w14:paraId="5BC0B48C" w14:textId="45FA70E4" w:rsidR="00D96876" w:rsidDel="009859E1" w:rsidRDefault="00D96876" w:rsidP="00BE3DDA">
            <w:pPr>
              <w:rPr>
                <w:del w:id="418" w:author="Yonatan Zohar" w:date="2024-02-29T13:53:00Z"/>
                <w:lang w:val="en-US"/>
              </w:rPr>
            </w:pPr>
            <w:del w:id="419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420" w:author="Yonatan Zohar" w:date="2024-02-29T13:53:00Z">
              <w:tcPr>
                <w:tcW w:w="1884" w:type="dxa"/>
              </w:tcPr>
            </w:tcPrChange>
          </w:tcPr>
          <w:p w14:paraId="0ADB51A7" w14:textId="5A9B0782" w:rsidR="00D96876" w:rsidDel="009859E1" w:rsidRDefault="00D96876" w:rsidP="00BE3DDA">
            <w:pPr>
              <w:rPr>
                <w:del w:id="421" w:author="Yonatan Zohar" w:date="2024-02-29T13:53:00Z"/>
                <w:lang w:val="en-US"/>
              </w:rPr>
            </w:pPr>
            <w:del w:id="422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423" w:author="Yonatan Zohar" w:date="2024-02-29T13:53:00Z">
              <w:tcPr>
                <w:tcW w:w="3224" w:type="dxa"/>
              </w:tcPr>
            </w:tcPrChange>
          </w:tcPr>
          <w:p w14:paraId="1AD831A3" w14:textId="087BFB1E" w:rsidR="00D96876" w:rsidDel="009859E1" w:rsidRDefault="00D96876" w:rsidP="00BE3DDA">
            <w:pPr>
              <w:rPr>
                <w:del w:id="424" w:author="Yonatan Zohar" w:date="2024-02-29T13:53:00Z"/>
                <w:lang w:val="en-US"/>
              </w:rPr>
            </w:pPr>
          </w:p>
        </w:tc>
      </w:tr>
      <w:tr w:rsidR="00D96876" w:rsidDel="009859E1" w14:paraId="54733732" w14:textId="7E560143" w:rsidTr="009859E1">
        <w:trPr>
          <w:trHeight w:val="288"/>
          <w:del w:id="425" w:author="Yonatan Zohar" w:date="2024-02-29T13:53:00Z"/>
          <w:trPrChange w:id="426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427" w:author="Yonatan Zohar" w:date="2024-02-29T13:53:00Z">
              <w:tcPr>
                <w:tcW w:w="891" w:type="dxa"/>
              </w:tcPr>
            </w:tcPrChange>
          </w:tcPr>
          <w:p w14:paraId="3A8E829E" w14:textId="6845FD21" w:rsidR="00D96876" w:rsidDel="009859E1" w:rsidRDefault="00D96876" w:rsidP="00BE3DDA">
            <w:pPr>
              <w:rPr>
                <w:del w:id="428" w:author="Yonatan Zohar" w:date="2024-02-29T13:53:00Z"/>
                <w:lang w:val="en-US"/>
              </w:rPr>
            </w:pPr>
            <w:del w:id="429" w:author="Yonatan Zohar" w:date="2024-02-29T13:53:00Z">
              <w:r w:rsidDel="009859E1">
                <w:rPr>
                  <w:lang w:val="en-US"/>
                </w:rPr>
                <w:delText>11</w:delText>
              </w:r>
            </w:del>
          </w:p>
        </w:tc>
        <w:tc>
          <w:tcPr>
            <w:tcW w:w="3753" w:type="dxa"/>
            <w:tcPrChange w:id="430" w:author="Yonatan Zohar" w:date="2024-02-29T13:53:00Z">
              <w:tcPr>
                <w:tcW w:w="3777" w:type="dxa"/>
              </w:tcPr>
            </w:tcPrChange>
          </w:tcPr>
          <w:p w14:paraId="0835C3CA" w14:textId="655C19D6" w:rsidR="00D96876" w:rsidRPr="004A382D" w:rsidDel="009859E1" w:rsidRDefault="00D96876" w:rsidP="00BE3DDA">
            <w:pPr>
              <w:rPr>
                <w:del w:id="431" w:author="Yonatan Zohar" w:date="2024-02-29T13:53:00Z"/>
                <w:highlight w:val="yellow"/>
                <w:lang w:val="en-US"/>
              </w:rPr>
            </w:pPr>
            <w:del w:id="432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SPARE</w:delText>
              </w:r>
            </w:del>
          </w:p>
        </w:tc>
        <w:tc>
          <w:tcPr>
            <w:tcW w:w="679" w:type="dxa"/>
            <w:tcPrChange w:id="433" w:author="Yonatan Zohar" w:date="2024-02-29T13:53:00Z">
              <w:tcPr>
                <w:tcW w:w="680" w:type="dxa"/>
              </w:tcPr>
            </w:tcPrChange>
          </w:tcPr>
          <w:p w14:paraId="11A4CE70" w14:textId="6425F73E" w:rsidR="00D96876" w:rsidDel="009859E1" w:rsidRDefault="00D96876" w:rsidP="00BE3DDA">
            <w:pPr>
              <w:rPr>
                <w:del w:id="434" w:author="Yonatan Zohar" w:date="2024-02-29T13:53:00Z"/>
                <w:lang w:val="en-US"/>
              </w:rPr>
            </w:pPr>
            <w:del w:id="435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436" w:author="Yonatan Zohar" w:date="2024-02-29T13:53:00Z">
              <w:tcPr>
                <w:tcW w:w="1884" w:type="dxa"/>
              </w:tcPr>
            </w:tcPrChange>
          </w:tcPr>
          <w:p w14:paraId="7A905F0C" w14:textId="1F8AEB81" w:rsidR="00D96876" w:rsidDel="009859E1" w:rsidRDefault="00D96876" w:rsidP="00BE3DDA">
            <w:pPr>
              <w:rPr>
                <w:del w:id="437" w:author="Yonatan Zohar" w:date="2024-02-29T13:53:00Z"/>
                <w:lang w:val="en-US"/>
              </w:rPr>
            </w:pPr>
          </w:p>
        </w:tc>
        <w:tc>
          <w:tcPr>
            <w:tcW w:w="3107" w:type="dxa"/>
            <w:tcPrChange w:id="438" w:author="Yonatan Zohar" w:date="2024-02-29T13:53:00Z">
              <w:tcPr>
                <w:tcW w:w="3224" w:type="dxa"/>
              </w:tcPr>
            </w:tcPrChange>
          </w:tcPr>
          <w:p w14:paraId="0F9B50B0" w14:textId="60B7982E" w:rsidR="00D96876" w:rsidDel="009859E1" w:rsidRDefault="00D96876" w:rsidP="00BE3DDA">
            <w:pPr>
              <w:rPr>
                <w:del w:id="439" w:author="Yonatan Zohar" w:date="2024-02-29T13:53:00Z"/>
                <w:lang w:val="en-US"/>
              </w:rPr>
            </w:pPr>
            <w:del w:id="440" w:author="Yonatan Zohar" w:date="2024-02-29T13:53:00Z">
              <w:r w:rsidDel="009859E1">
                <w:rPr>
                  <w:lang w:val="en-US"/>
                </w:rPr>
                <w:delText>Set to ‘0’</w:delText>
              </w:r>
            </w:del>
          </w:p>
        </w:tc>
      </w:tr>
      <w:tr w:rsidR="00D96876" w:rsidDel="009859E1" w14:paraId="4352A63F" w14:textId="73B0DF58" w:rsidTr="009859E1">
        <w:trPr>
          <w:trHeight w:val="288"/>
          <w:del w:id="441" w:author="Yonatan Zohar" w:date="2024-02-29T13:53:00Z"/>
          <w:trPrChange w:id="442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443" w:author="Yonatan Zohar" w:date="2024-02-29T13:53:00Z">
              <w:tcPr>
                <w:tcW w:w="891" w:type="dxa"/>
              </w:tcPr>
            </w:tcPrChange>
          </w:tcPr>
          <w:p w14:paraId="63194909" w14:textId="4BE16105" w:rsidR="00D96876" w:rsidDel="009859E1" w:rsidRDefault="00D96876" w:rsidP="00BE3DDA">
            <w:pPr>
              <w:rPr>
                <w:del w:id="444" w:author="Yonatan Zohar" w:date="2024-02-29T13:53:00Z"/>
                <w:lang w:val="en-US"/>
              </w:rPr>
            </w:pPr>
            <w:del w:id="445" w:author="Yonatan Zohar" w:date="2024-02-29T13:53:00Z">
              <w:r w:rsidDel="009859E1">
                <w:rPr>
                  <w:lang w:val="en-US"/>
                </w:rPr>
                <w:delText>10</w:delText>
              </w:r>
            </w:del>
          </w:p>
        </w:tc>
        <w:tc>
          <w:tcPr>
            <w:tcW w:w="3753" w:type="dxa"/>
            <w:tcPrChange w:id="446" w:author="Yonatan Zohar" w:date="2024-02-29T13:53:00Z">
              <w:tcPr>
                <w:tcW w:w="3777" w:type="dxa"/>
              </w:tcPr>
            </w:tcPrChange>
          </w:tcPr>
          <w:p w14:paraId="5C13D03C" w14:textId="4CF40A78" w:rsidR="00D96876" w:rsidRPr="004A382D" w:rsidDel="009859E1" w:rsidRDefault="00D96876" w:rsidP="00BE3DDA">
            <w:pPr>
              <w:rPr>
                <w:del w:id="447" w:author="Yonatan Zohar" w:date="2024-02-29T13:53:00Z"/>
                <w:highlight w:val="yellow"/>
                <w:lang w:val="en-US"/>
              </w:rPr>
            </w:pPr>
            <w:del w:id="448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LEFT_TOOL_EXCHANGE_LED_3</w:delText>
              </w:r>
            </w:del>
          </w:p>
        </w:tc>
        <w:tc>
          <w:tcPr>
            <w:tcW w:w="679" w:type="dxa"/>
            <w:tcPrChange w:id="449" w:author="Yonatan Zohar" w:date="2024-02-29T13:53:00Z">
              <w:tcPr>
                <w:tcW w:w="680" w:type="dxa"/>
              </w:tcPr>
            </w:tcPrChange>
          </w:tcPr>
          <w:p w14:paraId="7F287232" w14:textId="1503D979" w:rsidR="00D96876" w:rsidDel="009859E1" w:rsidRDefault="00D96876" w:rsidP="00BE3DDA">
            <w:pPr>
              <w:rPr>
                <w:del w:id="450" w:author="Yonatan Zohar" w:date="2024-02-29T13:53:00Z"/>
                <w:lang w:val="en-US"/>
              </w:rPr>
            </w:pPr>
            <w:del w:id="451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452" w:author="Yonatan Zohar" w:date="2024-02-29T13:53:00Z">
              <w:tcPr>
                <w:tcW w:w="1884" w:type="dxa"/>
              </w:tcPr>
            </w:tcPrChange>
          </w:tcPr>
          <w:p w14:paraId="4DB1F7A7" w14:textId="4B1FE858" w:rsidR="00D96876" w:rsidDel="009859E1" w:rsidRDefault="00D96876" w:rsidP="00BE3DDA">
            <w:pPr>
              <w:rPr>
                <w:del w:id="453" w:author="Yonatan Zohar" w:date="2024-02-29T13:53:00Z"/>
                <w:lang w:val="en-US"/>
              </w:rPr>
            </w:pPr>
            <w:del w:id="454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455" w:author="Yonatan Zohar" w:date="2024-02-29T13:53:00Z">
              <w:tcPr>
                <w:tcW w:w="3224" w:type="dxa"/>
              </w:tcPr>
            </w:tcPrChange>
          </w:tcPr>
          <w:p w14:paraId="3F769583" w14:textId="2221546F" w:rsidR="00D96876" w:rsidDel="009859E1" w:rsidRDefault="00D96876" w:rsidP="00BE3DDA">
            <w:pPr>
              <w:rPr>
                <w:del w:id="456" w:author="Yonatan Zohar" w:date="2024-02-29T13:53:00Z"/>
                <w:lang w:val="en-US"/>
              </w:rPr>
            </w:pPr>
          </w:p>
        </w:tc>
      </w:tr>
      <w:tr w:rsidR="00D96876" w:rsidDel="009859E1" w14:paraId="350B4CFC" w14:textId="6079F15F" w:rsidTr="009859E1">
        <w:trPr>
          <w:trHeight w:val="288"/>
          <w:del w:id="457" w:author="Yonatan Zohar" w:date="2024-02-29T13:53:00Z"/>
          <w:trPrChange w:id="458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459" w:author="Yonatan Zohar" w:date="2024-02-29T13:53:00Z">
              <w:tcPr>
                <w:tcW w:w="891" w:type="dxa"/>
              </w:tcPr>
            </w:tcPrChange>
          </w:tcPr>
          <w:p w14:paraId="54C088B1" w14:textId="1DC983BE" w:rsidR="00D96876" w:rsidDel="009859E1" w:rsidRDefault="00D96876" w:rsidP="00BE3DDA">
            <w:pPr>
              <w:rPr>
                <w:del w:id="460" w:author="Yonatan Zohar" w:date="2024-02-29T13:53:00Z"/>
                <w:lang w:val="en-US"/>
              </w:rPr>
            </w:pPr>
            <w:del w:id="461" w:author="Yonatan Zohar" w:date="2024-02-29T13:53:00Z">
              <w:r w:rsidDel="009859E1">
                <w:rPr>
                  <w:lang w:val="en-US"/>
                </w:rPr>
                <w:delText>9</w:delText>
              </w:r>
            </w:del>
          </w:p>
        </w:tc>
        <w:tc>
          <w:tcPr>
            <w:tcW w:w="3753" w:type="dxa"/>
            <w:tcPrChange w:id="462" w:author="Yonatan Zohar" w:date="2024-02-29T13:53:00Z">
              <w:tcPr>
                <w:tcW w:w="3777" w:type="dxa"/>
              </w:tcPr>
            </w:tcPrChange>
          </w:tcPr>
          <w:p w14:paraId="7948C4EA" w14:textId="7DF5DB5D" w:rsidR="00D96876" w:rsidRPr="004A382D" w:rsidDel="009859E1" w:rsidRDefault="00D96876" w:rsidP="00BE3DDA">
            <w:pPr>
              <w:rPr>
                <w:del w:id="463" w:author="Yonatan Zohar" w:date="2024-02-29T13:53:00Z"/>
                <w:highlight w:val="yellow"/>
                <w:lang w:val="en-US"/>
              </w:rPr>
            </w:pPr>
            <w:del w:id="464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LEFT_TOOL_EXCHANGE_LED_2</w:delText>
              </w:r>
            </w:del>
          </w:p>
        </w:tc>
        <w:tc>
          <w:tcPr>
            <w:tcW w:w="679" w:type="dxa"/>
            <w:tcPrChange w:id="465" w:author="Yonatan Zohar" w:date="2024-02-29T13:53:00Z">
              <w:tcPr>
                <w:tcW w:w="680" w:type="dxa"/>
              </w:tcPr>
            </w:tcPrChange>
          </w:tcPr>
          <w:p w14:paraId="77B7444F" w14:textId="408F68B2" w:rsidR="00D96876" w:rsidDel="009859E1" w:rsidRDefault="00D96876" w:rsidP="00BE3DDA">
            <w:pPr>
              <w:rPr>
                <w:del w:id="466" w:author="Yonatan Zohar" w:date="2024-02-29T13:53:00Z"/>
                <w:lang w:val="en-US"/>
              </w:rPr>
            </w:pPr>
            <w:del w:id="467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468" w:author="Yonatan Zohar" w:date="2024-02-29T13:53:00Z">
              <w:tcPr>
                <w:tcW w:w="1884" w:type="dxa"/>
              </w:tcPr>
            </w:tcPrChange>
          </w:tcPr>
          <w:p w14:paraId="4CC47BEA" w14:textId="7E282363" w:rsidR="00D96876" w:rsidDel="009859E1" w:rsidRDefault="00D96876" w:rsidP="00BE3DDA">
            <w:pPr>
              <w:rPr>
                <w:del w:id="469" w:author="Yonatan Zohar" w:date="2024-02-29T13:53:00Z"/>
                <w:lang w:val="en-US"/>
              </w:rPr>
            </w:pPr>
            <w:del w:id="470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471" w:author="Yonatan Zohar" w:date="2024-02-29T13:53:00Z">
              <w:tcPr>
                <w:tcW w:w="3224" w:type="dxa"/>
              </w:tcPr>
            </w:tcPrChange>
          </w:tcPr>
          <w:p w14:paraId="28D2AB88" w14:textId="64E280F4" w:rsidR="00D96876" w:rsidDel="009859E1" w:rsidRDefault="00D96876" w:rsidP="00BE3DDA">
            <w:pPr>
              <w:rPr>
                <w:del w:id="472" w:author="Yonatan Zohar" w:date="2024-02-29T13:53:00Z"/>
                <w:lang w:val="en-US"/>
              </w:rPr>
            </w:pPr>
          </w:p>
        </w:tc>
      </w:tr>
      <w:tr w:rsidR="00D96876" w:rsidDel="009859E1" w14:paraId="10A42D10" w14:textId="64B334D9" w:rsidTr="009859E1">
        <w:trPr>
          <w:trHeight w:val="288"/>
          <w:del w:id="473" w:author="Yonatan Zohar" w:date="2024-02-29T13:53:00Z"/>
          <w:trPrChange w:id="474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475" w:author="Yonatan Zohar" w:date="2024-02-29T13:53:00Z">
              <w:tcPr>
                <w:tcW w:w="891" w:type="dxa"/>
              </w:tcPr>
            </w:tcPrChange>
          </w:tcPr>
          <w:p w14:paraId="0D952B74" w14:textId="11BD8464" w:rsidR="00D96876" w:rsidDel="009859E1" w:rsidRDefault="00D96876" w:rsidP="00BE3DDA">
            <w:pPr>
              <w:rPr>
                <w:del w:id="476" w:author="Yonatan Zohar" w:date="2024-02-29T13:53:00Z"/>
                <w:lang w:val="en-US"/>
              </w:rPr>
            </w:pPr>
            <w:del w:id="477" w:author="Yonatan Zohar" w:date="2024-02-29T13:53:00Z">
              <w:r w:rsidDel="009859E1">
                <w:rPr>
                  <w:lang w:val="en-US"/>
                </w:rPr>
                <w:delText>8</w:delText>
              </w:r>
            </w:del>
          </w:p>
        </w:tc>
        <w:tc>
          <w:tcPr>
            <w:tcW w:w="3753" w:type="dxa"/>
            <w:tcPrChange w:id="478" w:author="Yonatan Zohar" w:date="2024-02-29T13:53:00Z">
              <w:tcPr>
                <w:tcW w:w="3777" w:type="dxa"/>
              </w:tcPr>
            </w:tcPrChange>
          </w:tcPr>
          <w:p w14:paraId="2EB0B4B1" w14:textId="67E1A010" w:rsidR="00D96876" w:rsidRPr="004A382D" w:rsidDel="009859E1" w:rsidRDefault="00D96876" w:rsidP="00BE3DDA">
            <w:pPr>
              <w:rPr>
                <w:del w:id="479" w:author="Yonatan Zohar" w:date="2024-02-29T13:53:00Z"/>
                <w:highlight w:val="yellow"/>
                <w:lang w:val="en-US"/>
              </w:rPr>
            </w:pPr>
            <w:del w:id="480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LEFT_TOOL_EXCHANGE_LED_1</w:delText>
              </w:r>
            </w:del>
          </w:p>
        </w:tc>
        <w:tc>
          <w:tcPr>
            <w:tcW w:w="679" w:type="dxa"/>
            <w:tcPrChange w:id="481" w:author="Yonatan Zohar" w:date="2024-02-29T13:53:00Z">
              <w:tcPr>
                <w:tcW w:w="680" w:type="dxa"/>
              </w:tcPr>
            </w:tcPrChange>
          </w:tcPr>
          <w:p w14:paraId="4C10C2F1" w14:textId="379AEC78" w:rsidR="00D96876" w:rsidDel="009859E1" w:rsidRDefault="00D96876" w:rsidP="00BE3DDA">
            <w:pPr>
              <w:rPr>
                <w:del w:id="482" w:author="Yonatan Zohar" w:date="2024-02-29T13:53:00Z"/>
                <w:lang w:val="en-US"/>
              </w:rPr>
            </w:pPr>
            <w:del w:id="483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484" w:author="Yonatan Zohar" w:date="2024-02-29T13:53:00Z">
              <w:tcPr>
                <w:tcW w:w="1884" w:type="dxa"/>
              </w:tcPr>
            </w:tcPrChange>
          </w:tcPr>
          <w:p w14:paraId="3A136CD2" w14:textId="23B4992F" w:rsidR="00D96876" w:rsidDel="009859E1" w:rsidRDefault="00D96876" w:rsidP="00BE3DDA">
            <w:pPr>
              <w:rPr>
                <w:del w:id="485" w:author="Yonatan Zohar" w:date="2024-02-29T13:53:00Z"/>
                <w:lang w:val="en-US"/>
              </w:rPr>
            </w:pPr>
            <w:del w:id="486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487" w:author="Yonatan Zohar" w:date="2024-02-29T13:53:00Z">
              <w:tcPr>
                <w:tcW w:w="3224" w:type="dxa"/>
              </w:tcPr>
            </w:tcPrChange>
          </w:tcPr>
          <w:p w14:paraId="164282E4" w14:textId="62655678" w:rsidR="00D96876" w:rsidDel="009859E1" w:rsidRDefault="00D96876" w:rsidP="00BE3DDA">
            <w:pPr>
              <w:rPr>
                <w:del w:id="488" w:author="Yonatan Zohar" w:date="2024-02-29T13:53:00Z"/>
                <w:lang w:val="en-US"/>
              </w:rPr>
            </w:pPr>
          </w:p>
        </w:tc>
      </w:tr>
      <w:tr w:rsidR="00D96876" w:rsidDel="009859E1" w14:paraId="1592B2A6" w14:textId="30728509" w:rsidTr="009859E1">
        <w:trPr>
          <w:trHeight w:val="288"/>
          <w:del w:id="489" w:author="Yonatan Zohar" w:date="2024-02-29T13:53:00Z"/>
          <w:trPrChange w:id="490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491" w:author="Yonatan Zohar" w:date="2024-02-29T13:53:00Z">
              <w:tcPr>
                <w:tcW w:w="891" w:type="dxa"/>
              </w:tcPr>
            </w:tcPrChange>
          </w:tcPr>
          <w:p w14:paraId="05617630" w14:textId="65453D43" w:rsidR="00D96876" w:rsidDel="009859E1" w:rsidRDefault="00D96876" w:rsidP="00BE3DDA">
            <w:pPr>
              <w:rPr>
                <w:del w:id="492" w:author="Yonatan Zohar" w:date="2024-02-29T13:53:00Z"/>
                <w:lang w:val="en-US"/>
              </w:rPr>
            </w:pPr>
            <w:del w:id="493" w:author="Yonatan Zohar" w:date="2024-02-29T13:53:00Z">
              <w:r w:rsidDel="009859E1">
                <w:rPr>
                  <w:lang w:val="en-US"/>
                </w:rPr>
                <w:delText>7</w:delText>
              </w:r>
            </w:del>
          </w:p>
        </w:tc>
        <w:tc>
          <w:tcPr>
            <w:tcW w:w="3753" w:type="dxa"/>
            <w:tcPrChange w:id="494" w:author="Yonatan Zohar" w:date="2024-02-29T13:53:00Z">
              <w:tcPr>
                <w:tcW w:w="3777" w:type="dxa"/>
              </w:tcPr>
            </w:tcPrChange>
          </w:tcPr>
          <w:p w14:paraId="06FFCBD5" w14:textId="7CF00BE3" w:rsidR="00D96876" w:rsidRPr="004A382D" w:rsidDel="009859E1" w:rsidRDefault="00D96876" w:rsidP="00BE3DDA">
            <w:pPr>
              <w:rPr>
                <w:del w:id="495" w:author="Yonatan Zohar" w:date="2024-02-29T13:53:00Z"/>
                <w:highlight w:val="yellow"/>
                <w:lang w:val="en-US"/>
              </w:rPr>
            </w:pPr>
            <w:del w:id="496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SPARE</w:delText>
              </w:r>
            </w:del>
          </w:p>
        </w:tc>
        <w:tc>
          <w:tcPr>
            <w:tcW w:w="679" w:type="dxa"/>
            <w:tcPrChange w:id="497" w:author="Yonatan Zohar" w:date="2024-02-29T13:53:00Z">
              <w:tcPr>
                <w:tcW w:w="680" w:type="dxa"/>
              </w:tcPr>
            </w:tcPrChange>
          </w:tcPr>
          <w:p w14:paraId="1E3B6D4B" w14:textId="7BEBE2F8" w:rsidR="00D96876" w:rsidDel="009859E1" w:rsidRDefault="00D96876" w:rsidP="00BE3DDA">
            <w:pPr>
              <w:rPr>
                <w:del w:id="498" w:author="Yonatan Zohar" w:date="2024-02-29T13:53:00Z"/>
                <w:lang w:val="en-US"/>
              </w:rPr>
            </w:pPr>
            <w:del w:id="499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500" w:author="Yonatan Zohar" w:date="2024-02-29T13:53:00Z">
              <w:tcPr>
                <w:tcW w:w="1884" w:type="dxa"/>
              </w:tcPr>
            </w:tcPrChange>
          </w:tcPr>
          <w:p w14:paraId="68DC9196" w14:textId="236F4A38" w:rsidR="00D96876" w:rsidDel="009859E1" w:rsidRDefault="00D96876" w:rsidP="00BE3DDA">
            <w:pPr>
              <w:rPr>
                <w:del w:id="501" w:author="Yonatan Zohar" w:date="2024-02-29T13:53:00Z"/>
                <w:lang w:val="en-US"/>
              </w:rPr>
            </w:pPr>
          </w:p>
        </w:tc>
        <w:tc>
          <w:tcPr>
            <w:tcW w:w="3107" w:type="dxa"/>
            <w:tcPrChange w:id="502" w:author="Yonatan Zohar" w:date="2024-02-29T13:53:00Z">
              <w:tcPr>
                <w:tcW w:w="3224" w:type="dxa"/>
              </w:tcPr>
            </w:tcPrChange>
          </w:tcPr>
          <w:p w14:paraId="70CA224C" w14:textId="4611B5A6" w:rsidR="00D96876" w:rsidDel="009859E1" w:rsidRDefault="00D96876" w:rsidP="00BE3DDA">
            <w:pPr>
              <w:rPr>
                <w:del w:id="503" w:author="Yonatan Zohar" w:date="2024-02-29T13:53:00Z"/>
                <w:lang w:val="en-US"/>
              </w:rPr>
            </w:pPr>
            <w:del w:id="504" w:author="Yonatan Zohar" w:date="2024-02-29T13:53:00Z">
              <w:r w:rsidDel="009859E1">
                <w:rPr>
                  <w:lang w:val="en-US"/>
                </w:rPr>
                <w:delText>Set to ‘0’</w:delText>
              </w:r>
            </w:del>
          </w:p>
        </w:tc>
      </w:tr>
      <w:tr w:rsidR="00D96876" w:rsidDel="009859E1" w14:paraId="4C29405B" w14:textId="2DEDD0D3" w:rsidTr="009859E1">
        <w:trPr>
          <w:trHeight w:val="288"/>
          <w:del w:id="505" w:author="Yonatan Zohar" w:date="2024-02-29T13:53:00Z"/>
          <w:trPrChange w:id="506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507" w:author="Yonatan Zohar" w:date="2024-02-29T13:53:00Z">
              <w:tcPr>
                <w:tcW w:w="891" w:type="dxa"/>
              </w:tcPr>
            </w:tcPrChange>
          </w:tcPr>
          <w:p w14:paraId="37DC59A8" w14:textId="5A8B277E" w:rsidR="00D96876" w:rsidDel="009859E1" w:rsidRDefault="00D96876" w:rsidP="00BE3DDA">
            <w:pPr>
              <w:rPr>
                <w:del w:id="508" w:author="Yonatan Zohar" w:date="2024-02-29T13:53:00Z"/>
                <w:lang w:val="en-US"/>
              </w:rPr>
            </w:pPr>
            <w:del w:id="509" w:author="Yonatan Zohar" w:date="2024-02-29T13:53:00Z">
              <w:r w:rsidDel="009859E1">
                <w:rPr>
                  <w:lang w:val="en-US"/>
                </w:rPr>
                <w:delText>6</w:delText>
              </w:r>
            </w:del>
          </w:p>
        </w:tc>
        <w:tc>
          <w:tcPr>
            <w:tcW w:w="3753" w:type="dxa"/>
            <w:tcPrChange w:id="510" w:author="Yonatan Zohar" w:date="2024-02-29T13:53:00Z">
              <w:tcPr>
                <w:tcW w:w="3777" w:type="dxa"/>
              </w:tcPr>
            </w:tcPrChange>
          </w:tcPr>
          <w:p w14:paraId="1B684339" w14:textId="1765C79D" w:rsidR="00D96876" w:rsidRPr="004A382D" w:rsidDel="009859E1" w:rsidRDefault="00D96876" w:rsidP="00BE3DDA">
            <w:pPr>
              <w:rPr>
                <w:del w:id="511" w:author="Yonatan Zohar" w:date="2024-02-29T13:53:00Z"/>
                <w:highlight w:val="yellow"/>
                <w:lang w:val="en-US"/>
              </w:rPr>
            </w:pPr>
            <w:del w:id="512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RIGHT_PLUNGER_LED_3</w:delText>
              </w:r>
            </w:del>
          </w:p>
        </w:tc>
        <w:tc>
          <w:tcPr>
            <w:tcW w:w="679" w:type="dxa"/>
            <w:tcPrChange w:id="513" w:author="Yonatan Zohar" w:date="2024-02-29T13:53:00Z">
              <w:tcPr>
                <w:tcW w:w="680" w:type="dxa"/>
              </w:tcPr>
            </w:tcPrChange>
          </w:tcPr>
          <w:p w14:paraId="09E7963C" w14:textId="57FB333F" w:rsidR="00D96876" w:rsidDel="009859E1" w:rsidRDefault="00D96876" w:rsidP="00BE3DDA">
            <w:pPr>
              <w:rPr>
                <w:del w:id="514" w:author="Yonatan Zohar" w:date="2024-02-29T13:53:00Z"/>
                <w:lang w:val="en-US"/>
              </w:rPr>
            </w:pPr>
            <w:del w:id="515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516" w:author="Yonatan Zohar" w:date="2024-02-29T13:53:00Z">
              <w:tcPr>
                <w:tcW w:w="1884" w:type="dxa"/>
              </w:tcPr>
            </w:tcPrChange>
          </w:tcPr>
          <w:p w14:paraId="147B3BF0" w14:textId="58B4EC02" w:rsidR="00D96876" w:rsidDel="009859E1" w:rsidRDefault="00D96876" w:rsidP="00BE3DDA">
            <w:pPr>
              <w:rPr>
                <w:del w:id="517" w:author="Yonatan Zohar" w:date="2024-02-29T13:53:00Z"/>
                <w:lang w:val="en-US"/>
              </w:rPr>
            </w:pPr>
            <w:del w:id="518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519" w:author="Yonatan Zohar" w:date="2024-02-29T13:53:00Z">
              <w:tcPr>
                <w:tcW w:w="3224" w:type="dxa"/>
              </w:tcPr>
            </w:tcPrChange>
          </w:tcPr>
          <w:p w14:paraId="56B72C3F" w14:textId="2FCEDC7F" w:rsidR="00D96876" w:rsidDel="009859E1" w:rsidRDefault="00D96876" w:rsidP="00BE3DDA">
            <w:pPr>
              <w:rPr>
                <w:del w:id="520" w:author="Yonatan Zohar" w:date="2024-02-29T13:53:00Z"/>
                <w:lang w:val="en-US"/>
              </w:rPr>
            </w:pPr>
          </w:p>
        </w:tc>
      </w:tr>
      <w:tr w:rsidR="00D96876" w:rsidDel="009859E1" w14:paraId="3E160306" w14:textId="4C761B9A" w:rsidTr="009859E1">
        <w:trPr>
          <w:trHeight w:val="288"/>
          <w:del w:id="521" w:author="Yonatan Zohar" w:date="2024-02-29T13:53:00Z"/>
          <w:trPrChange w:id="522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523" w:author="Yonatan Zohar" w:date="2024-02-29T13:53:00Z">
              <w:tcPr>
                <w:tcW w:w="891" w:type="dxa"/>
              </w:tcPr>
            </w:tcPrChange>
          </w:tcPr>
          <w:p w14:paraId="6596CA3C" w14:textId="64969002" w:rsidR="00D96876" w:rsidDel="009859E1" w:rsidRDefault="00D96876" w:rsidP="00BE3DDA">
            <w:pPr>
              <w:rPr>
                <w:del w:id="524" w:author="Yonatan Zohar" w:date="2024-02-29T13:53:00Z"/>
                <w:lang w:val="en-US"/>
              </w:rPr>
            </w:pPr>
            <w:del w:id="525" w:author="Yonatan Zohar" w:date="2024-02-29T13:53:00Z">
              <w:r w:rsidDel="009859E1">
                <w:rPr>
                  <w:lang w:val="en-US"/>
                </w:rPr>
                <w:delText>5</w:delText>
              </w:r>
            </w:del>
          </w:p>
        </w:tc>
        <w:tc>
          <w:tcPr>
            <w:tcW w:w="3753" w:type="dxa"/>
            <w:tcPrChange w:id="526" w:author="Yonatan Zohar" w:date="2024-02-29T13:53:00Z">
              <w:tcPr>
                <w:tcW w:w="3777" w:type="dxa"/>
              </w:tcPr>
            </w:tcPrChange>
          </w:tcPr>
          <w:p w14:paraId="64D93E34" w14:textId="757905D1" w:rsidR="00D96876" w:rsidRPr="004A382D" w:rsidDel="009859E1" w:rsidRDefault="00D96876" w:rsidP="00BE3DDA">
            <w:pPr>
              <w:rPr>
                <w:del w:id="527" w:author="Yonatan Zohar" w:date="2024-02-29T13:53:00Z"/>
                <w:highlight w:val="yellow"/>
                <w:lang w:val="en-US"/>
              </w:rPr>
            </w:pPr>
            <w:del w:id="528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RIGHT_PLUNGER_LED_2</w:delText>
              </w:r>
            </w:del>
          </w:p>
        </w:tc>
        <w:tc>
          <w:tcPr>
            <w:tcW w:w="679" w:type="dxa"/>
            <w:tcPrChange w:id="529" w:author="Yonatan Zohar" w:date="2024-02-29T13:53:00Z">
              <w:tcPr>
                <w:tcW w:w="680" w:type="dxa"/>
              </w:tcPr>
            </w:tcPrChange>
          </w:tcPr>
          <w:p w14:paraId="7D344BFF" w14:textId="1A9F2DC1" w:rsidR="00D96876" w:rsidDel="009859E1" w:rsidRDefault="00D96876" w:rsidP="00BE3DDA">
            <w:pPr>
              <w:rPr>
                <w:del w:id="530" w:author="Yonatan Zohar" w:date="2024-02-29T13:53:00Z"/>
                <w:lang w:val="en-US"/>
              </w:rPr>
            </w:pPr>
            <w:del w:id="531" w:author="Yonatan Zohar" w:date="2024-02-29T13:53:00Z">
              <w:r w:rsidDel="009859E1">
                <w:rPr>
                  <w:lang w:val="en-US"/>
                </w:rPr>
                <w:delText>R-</w:delText>
              </w:r>
              <w:r w:rsidDel="009859E1">
                <w:rPr>
                  <w:u w:val="words"/>
                  <w:lang w:val="en-US"/>
                </w:rPr>
                <w:delText>W</w:delText>
              </w:r>
            </w:del>
          </w:p>
        </w:tc>
        <w:tc>
          <w:tcPr>
            <w:tcW w:w="1870" w:type="dxa"/>
            <w:tcPrChange w:id="532" w:author="Yonatan Zohar" w:date="2024-02-29T13:53:00Z">
              <w:tcPr>
                <w:tcW w:w="1884" w:type="dxa"/>
              </w:tcPr>
            </w:tcPrChange>
          </w:tcPr>
          <w:p w14:paraId="5A54602F" w14:textId="2953D963" w:rsidR="00D96876" w:rsidDel="009859E1" w:rsidRDefault="00D96876" w:rsidP="00BE3DDA">
            <w:pPr>
              <w:rPr>
                <w:del w:id="533" w:author="Yonatan Zohar" w:date="2024-02-29T13:53:00Z"/>
                <w:lang w:val="en-US"/>
              </w:rPr>
            </w:pPr>
            <w:del w:id="534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535" w:author="Yonatan Zohar" w:date="2024-02-29T13:53:00Z">
              <w:tcPr>
                <w:tcW w:w="3224" w:type="dxa"/>
              </w:tcPr>
            </w:tcPrChange>
          </w:tcPr>
          <w:p w14:paraId="71FAD04D" w14:textId="10C764E3" w:rsidR="00D96876" w:rsidDel="009859E1" w:rsidRDefault="00D96876" w:rsidP="00BE3DDA">
            <w:pPr>
              <w:rPr>
                <w:del w:id="536" w:author="Yonatan Zohar" w:date="2024-02-29T13:53:00Z"/>
                <w:lang w:val="en-US"/>
              </w:rPr>
            </w:pPr>
          </w:p>
        </w:tc>
      </w:tr>
      <w:tr w:rsidR="00D96876" w:rsidDel="009859E1" w14:paraId="2DFA5D22" w14:textId="25679DF8" w:rsidTr="009859E1">
        <w:trPr>
          <w:trHeight w:val="288"/>
          <w:del w:id="537" w:author="Yonatan Zohar" w:date="2024-02-29T13:53:00Z"/>
          <w:trPrChange w:id="538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539" w:author="Yonatan Zohar" w:date="2024-02-29T13:53:00Z">
              <w:tcPr>
                <w:tcW w:w="891" w:type="dxa"/>
              </w:tcPr>
            </w:tcPrChange>
          </w:tcPr>
          <w:p w14:paraId="6D7ECA21" w14:textId="2AA04D3F" w:rsidR="00D96876" w:rsidDel="009859E1" w:rsidRDefault="00D96876" w:rsidP="00BE3DDA">
            <w:pPr>
              <w:rPr>
                <w:del w:id="540" w:author="Yonatan Zohar" w:date="2024-02-29T13:53:00Z"/>
                <w:lang w:val="en-US"/>
              </w:rPr>
            </w:pPr>
            <w:del w:id="541" w:author="Yonatan Zohar" w:date="2024-02-29T13:53:00Z">
              <w:r w:rsidDel="009859E1">
                <w:rPr>
                  <w:lang w:val="en-US"/>
                </w:rPr>
                <w:delText>4</w:delText>
              </w:r>
            </w:del>
          </w:p>
        </w:tc>
        <w:tc>
          <w:tcPr>
            <w:tcW w:w="3753" w:type="dxa"/>
            <w:tcPrChange w:id="542" w:author="Yonatan Zohar" w:date="2024-02-29T13:53:00Z">
              <w:tcPr>
                <w:tcW w:w="3777" w:type="dxa"/>
              </w:tcPr>
            </w:tcPrChange>
          </w:tcPr>
          <w:p w14:paraId="341D42BC" w14:textId="0371D993" w:rsidR="00D96876" w:rsidRPr="004A382D" w:rsidDel="009859E1" w:rsidRDefault="00D96876" w:rsidP="00BE3DDA">
            <w:pPr>
              <w:rPr>
                <w:del w:id="543" w:author="Yonatan Zohar" w:date="2024-02-29T13:53:00Z"/>
                <w:highlight w:val="yellow"/>
                <w:lang w:val="en-US"/>
              </w:rPr>
            </w:pPr>
            <w:del w:id="544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RIGHT_PLUNGER_LED_1</w:delText>
              </w:r>
            </w:del>
          </w:p>
        </w:tc>
        <w:tc>
          <w:tcPr>
            <w:tcW w:w="679" w:type="dxa"/>
            <w:tcPrChange w:id="545" w:author="Yonatan Zohar" w:date="2024-02-29T13:53:00Z">
              <w:tcPr>
                <w:tcW w:w="680" w:type="dxa"/>
              </w:tcPr>
            </w:tcPrChange>
          </w:tcPr>
          <w:p w14:paraId="6195EBC1" w14:textId="4933E310" w:rsidR="00D96876" w:rsidDel="009859E1" w:rsidRDefault="00D96876" w:rsidP="00BE3DDA">
            <w:pPr>
              <w:rPr>
                <w:del w:id="546" w:author="Yonatan Zohar" w:date="2024-02-29T13:53:00Z"/>
                <w:lang w:val="en-US"/>
              </w:rPr>
            </w:pPr>
            <w:del w:id="547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548" w:author="Yonatan Zohar" w:date="2024-02-29T13:53:00Z">
              <w:tcPr>
                <w:tcW w:w="1884" w:type="dxa"/>
              </w:tcPr>
            </w:tcPrChange>
          </w:tcPr>
          <w:p w14:paraId="4F823390" w14:textId="57FC3ABC" w:rsidR="00D96876" w:rsidDel="009859E1" w:rsidRDefault="00D96876" w:rsidP="00BE3DDA">
            <w:pPr>
              <w:rPr>
                <w:del w:id="549" w:author="Yonatan Zohar" w:date="2024-02-29T13:53:00Z"/>
                <w:lang w:val="en-US"/>
              </w:rPr>
            </w:pPr>
            <w:del w:id="550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551" w:author="Yonatan Zohar" w:date="2024-02-29T13:53:00Z">
              <w:tcPr>
                <w:tcW w:w="3224" w:type="dxa"/>
              </w:tcPr>
            </w:tcPrChange>
          </w:tcPr>
          <w:p w14:paraId="5100FD18" w14:textId="026630B7" w:rsidR="00D96876" w:rsidDel="009859E1" w:rsidRDefault="00D96876" w:rsidP="00BE3DDA">
            <w:pPr>
              <w:rPr>
                <w:del w:id="552" w:author="Yonatan Zohar" w:date="2024-02-29T13:53:00Z"/>
                <w:lang w:val="en-US"/>
              </w:rPr>
            </w:pPr>
          </w:p>
        </w:tc>
      </w:tr>
      <w:tr w:rsidR="00D96876" w:rsidDel="009859E1" w14:paraId="2687F6C1" w14:textId="7B70CDAE" w:rsidTr="009859E1">
        <w:trPr>
          <w:trHeight w:val="288"/>
          <w:del w:id="553" w:author="Yonatan Zohar" w:date="2024-02-29T13:53:00Z"/>
          <w:trPrChange w:id="554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555" w:author="Yonatan Zohar" w:date="2024-02-29T13:53:00Z">
              <w:tcPr>
                <w:tcW w:w="891" w:type="dxa"/>
              </w:tcPr>
            </w:tcPrChange>
          </w:tcPr>
          <w:p w14:paraId="78D3ABE7" w14:textId="67A6E5CB" w:rsidR="00D96876" w:rsidDel="009859E1" w:rsidRDefault="00D96876" w:rsidP="00BE3DDA">
            <w:pPr>
              <w:rPr>
                <w:del w:id="556" w:author="Yonatan Zohar" w:date="2024-02-29T13:53:00Z"/>
                <w:lang w:val="en-US"/>
              </w:rPr>
            </w:pPr>
            <w:del w:id="557" w:author="Yonatan Zohar" w:date="2024-02-29T13:53:00Z">
              <w:r w:rsidDel="009859E1">
                <w:rPr>
                  <w:lang w:val="en-US"/>
                </w:rPr>
                <w:delText>3</w:delText>
              </w:r>
            </w:del>
          </w:p>
        </w:tc>
        <w:tc>
          <w:tcPr>
            <w:tcW w:w="3753" w:type="dxa"/>
            <w:tcPrChange w:id="558" w:author="Yonatan Zohar" w:date="2024-02-29T13:53:00Z">
              <w:tcPr>
                <w:tcW w:w="3777" w:type="dxa"/>
              </w:tcPr>
            </w:tcPrChange>
          </w:tcPr>
          <w:p w14:paraId="6B76B2DA" w14:textId="5BDAB727" w:rsidR="00D96876" w:rsidRPr="004A382D" w:rsidDel="009859E1" w:rsidRDefault="00D96876" w:rsidP="00BE3DDA">
            <w:pPr>
              <w:rPr>
                <w:del w:id="559" w:author="Yonatan Zohar" w:date="2024-02-29T13:53:00Z"/>
                <w:highlight w:val="yellow"/>
                <w:lang w:val="en-US"/>
              </w:rPr>
            </w:pPr>
            <w:del w:id="560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SPARE</w:delText>
              </w:r>
            </w:del>
          </w:p>
        </w:tc>
        <w:tc>
          <w:tcPr>
            <w:tcW w:w="679" w:type="dxa"/>
            <w:tcPrChange w:id="561" w:author="Yonatan Zohar" w:date="2024-02-29T13:53:00Z">
              <w:tcPr>
                <w:tcW w:w="680" w:type="dxa"/>
              </w:tcPr>
            </w:tcPrChange>
          </w:tcPr>
          <w:p w14:paraId="43B851CD" w14:textId="593ACA56" w:rsidR="00D96876" w:rsidDel="009859E1" w:rsidRDefault="00D96876" w:rsidP="00BE3DDA">
            <w:pPr>
              <w:rPr>
                <w:del w:id="562" w:author="Yonatan Zohar" w:date="2024-02-29T13:53:00Z"/>
                <w:lang w:val="en-US"/>
              </w:rPr>
            </w:pPr>
            <w:del w:id="563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564" w:author="Yonatan Zohar" w:date="2024-02-29T13:53:00Z">
              <w:tcPr>
                <w:tcW w:w="1884" w:type="dxa"/>
              </w:tcPr>
            </w:tcPrChange>
          </w:tcPr>
          <w:p w14:paraId="11270203" w14:textId="3F71247A" w:rsidR="00D96876" w:rsidDel="009859E1" w:rsidRDefault="00D96876" w:rsidP="00BE3DDA">
            <w:pPr>
              <w:rPr>
                <w:del w:id="565" w:author="Yonatan Zohar" w:date="2024-02-29T13:53:00Z"/>
                <w:lang w:val="en-US"/>
              </w:rPr>
            </w:pPr>
          </w:p>
        </w:tc>
        <w:tc>
          <w:tcPr>
            <w:tcW w:w="3107" w:type="dxa"/>
            <w:tcPrChange w:id="566" w:author="Yonatan Zohar" w:date="2024-02-29T13:53:00Z">
              <w:tcPr>
                <w:tcW w:w="3224" w:type="dxa"/>
              </w:tcPr>
            </w:tcPrChange>
          </w:tcPr>
          <w:p w14:paraId="2084ED15" w14:textId="47113D7D" w:rsidR="00D96876" w:rsidDel="009859E1" w:rsidRDefault="00D96876" w:rsidP="00BE3DDA">
            <w:pPr>
              <w:rPr>
                <w:del w:id="567" w:author="Yonatan Zohar" w:date="2024-02-29T13:53:00Z"/>
                <w:lang w:val="en-US"/>
              </w:rPr>
            </w:pPr>
            <w:del w:id="568" w:author="Yonatan Zohar" w:date="2024-02-29T13:53:00Z">
              <w:r w:rsidDel="009859E1">
                <w:rPr>
                  <w:lang w:val="en-US"/>
                </w:rPr>
                <w:delText>Set to ‘0’</w:delText>
              </w:r>
            </w:del>
          </w:p>
        </w:tc>
      </w:tr>
      <w:tr w:rsidR="00D96876" w:rsidDel="009859E1" w14:paraId="7EDD2675" w14:textId="328F21AF" w:rsidTr="009859E1">
        <w:trPr>
          <w:trHeight w:val="288"/>
          <w:del w:id="569" w:author="Yonatan Zohar" w:date="2024-02-29T13:53:00Z"/>
          <w:trPrChange w:id="570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571" w:author="Yonatan Zohar" w:date="2024-02-29T13:53:00Z">
              <w:tcPr>
                <w:tcW w:w="891" w:type="dxa"/>
              </w:tcPr>
            </w:tcPrChange>
          </w:tcPr>
          <w:p w14:paraId="4911FF76" w14:textId="6C386299" w:rsidR="00D96876" w:rsidDel="009859E1" w:rsidRDefault="00D96876" w:rsidP="00BE3DDA">
            <w:pPr>
              <w:rPr>
                <w:del w:id="572" w:author="Yonatan Zohar" w:date="2024-02-29T13:53:00Z"/>
                <w:lang w:val="en-US"/>
              </w:rPr>
            </w:pPr>
            <w:del w:id="573" w:author="Yonatan Zohar" w:date="2024-02-29T13:53:00Z">
              <w:r w:rsidDel="009859E1">
                <w:rPr>
                  <w:lang w:val="en-US"/>
                </w:rPr>
                <w:delText>2</w:delText>
              </w:r>
            </w:del>
          </w:p>
        </w:tc>
        <w:tc>
          <w:tcPr>
            <w:tcW w:w="3753" w:type="dxa"/>
            <w:tcPrChange w:id="574" w:author="Yonatan Zohar" w:date="2024-02-29T13:53:00Z">
              <w:tcPr>
                <w:tcW w:w="3777" w:type="dxa"/>
              </w:tcPr>
            </w:tcPrChange>
          </w:tcPr>
          <w:p w14:paraId="5282384B" w14:textId="0158AF1D" w:rsidR="00D96876" w:rsidRPr="004A382D" w:rsidDel="009859E1" w:rsidRDefault="00D96876" w:rsidP="00BE3DDA">
            <w:pPr>
              <w:rPr>
                <w:del w:id="575" w:author="Yonatan Zohar" w:date="2024-02-29T13:53:00Z"/>
                <w:highlight w:val="yellow"/>
                <w:lang w:val="en-US"/>
              </w:rPr>
            </w:pPr>
            <w:del w:id="576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LEFT_PLUNGER_LED_3</w:delText>
              </w:r>
            </w:del>
          </w:p>
        </w:tc>
        <w:tc>
          <w:tcPr>
            <w:tcW w:w="679" w:type="dxa"/>
            <w:tcPrChange w:id="577" w:author="Yonatan Zohar" w:date="2024-02-29T13:53:00Z">
              <w:tcPr>
                <w:tcW w:w="680" w:type="dxa"/>
              </w:tcPr>
            </w:tcPrChange>
          </w:tcPr>
          <w:p w14:paraId="68B67AB2" w14:textId="12E91019" w:rsidR="00D96876" w:rsidDel="009859E1" w:rsidRDefault="00D96876" w:rsidP="00BE3DDA">
            <w:pPr>
              <w:rPr>
                <w:del w:id="578" w:author="Yonatan Zohar" w:date="2024-02-29T13:53:00Z"/>
                <w:lang w:val="en-US"/>
              </w:rPr>
            </w:pPr>
            <w:del w:id="579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580" w:author="Yonatan Zohar" w:date="2024-02-29T13:53:00Z">
              <w:tcPr>
                <w:tcW w:w="1884" w:type="dxa"/>
              </w:tcPr>
            </w:tcPrChange>
          </w:tcPr>
          <w:p w14:paraId="3B8DFC9E" w14:textId="3E72CFFB" w:rsidR="00D96876" w:rsidDel="009859E1" w:rsidRDefault="00D96876" w:rsidP="00BE3DDA">
            <w:pPr>
              <w:rPr>
                <w:del w:id="581" w:author="Yonatan Zohar" w:date="2024-02-29T13:53:00Z"/>
                <w:lang w:val="en-US"/>
              </w:rPr>
            </w:pPr>
            <w:del w:id="582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583" w:author="Yonatan Zohar" w:date="2024-02-29T13:53:00Z">
              <w:tcPr>
                <w:tcW w:w="3224" w:type="dxa"/>
              </w:tcPr>
            </w:tcPrChange>
          </w:tcPr>
          <w:p w14:paraId="51212033" w14:textId="55A192F2" w:rsidR="00D96876" w:rsidDel="009859E1" w:rsidRDefault="00D96876" w:rsidP="00BE3DDA">
            <w:pPr>
              <w:rPr>
                <w:del w:id="584" w:author="Yonatan Zohar" w:date="2024-02-29T13:53:00Z"/>
                <w:lang w:val="en-US"/>
              </w:rPr>
            </w:pPr>
          </w:p>
        </w:tc>
      </w:tr>
      <w:tr w:rsidR="00D96876" w:rsidDel="009859E1" w14:paraId="60F01ED8" w14:textId="2A7159DF" w:rsidTr="009859E1">
        <w:trPr>
          <w:trHeight w:val="288"/>
          <w:del w:id="585" w:author="Yonatan Zohar" w:date="2024-02-29T13:53:00Z"/>
          <w:trPrChange w:id="586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587" w:author="Yonatan Zohar" w:date="2024-02-29T13:53:00Z">
              <w:tcPr>
                <w:tcW w:w="891" w:type="dxa"/>
              </w:tcPr>
            </w:tcPrChange>
          </w:tcPr>
          <w:p w14:paraId="05193FDB" w14:textId="424BBF44" w:rsidR="00D96876" w:rsidDel="009859E1" w:rsidRDefault="00D96876" w:rsidP="00BE3DDA">
            <w:pPr>
              <w:rPr>
                <w:del w:id="588" w:author="Yonatan Zohar" w:date="2024-02-29T13:53:00Z"/>
                <w:lang w:val="en-US"/>
              </w:rPr>
            </w:pPr>
            <w:del w:id="589" w:author="Yonatan Zohar" w:date="2024-02-29T13:53:00Z">
              <w:r w:rsidDel="009859E1">
                <w:rPr>
                  <w:lang w:val="en-US"/>
                </w:rPr>
                <w:delText>1</w:delText>
              </w:r>
            </w:del>
          </w:p>
        </w:tc>
        <w:tc>
          <w:tcPr>
            <w:tcW w:w="3753" w:type="dxa"/>
            <w:tcPrChange w:id="590" w:author="Yonatan Zohar" w:date="2024-02-29T13:53:00Z">
              <w:tcPr>
                <w:tcW w:w="3777" w:type="dxa"/>
              </w:tcPr>
            </w:tcPrChange>
          </w:tcPr>
          <w:p w14:paraId="34B37705" w14:textId="57EE4560" w:rsidR="00D96876" w:rsidRPr="004A382D" w:rsidDel="009859E1" w:rsidRDefault="00D96876" w:rsidP="00BE3DDA">
            <w:pPr>
              <w:rPr>
                <w:del w:id="591" w:author="Yonatan Zohar" w:date="2024-02-29T13:53:00Z"/>
                <w:highlight w:val="yellow"/>
                <w:lang w:val="en-US"/>
              </w:rPr>
            </w:pPr>
            <w:del w:id="592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LEFT_PLUNGER_LED_2</w:delText>
              </w:r>
            </w:del>
          </w:p>
        </w:tc>
        <w:tc>
          <w:tcPr>
            <w:tcW w:w="679" w:type="dxa"/>
            <w:tcPrChange w:id="593" w:author="Yonatan Zohar" w:date="2024-02-29T13:53:00Z">
              <w:tcPr>
                <w:tcW w:w="680" w:type="dxa"/>
              </w:tcPr>
            </w:tcPrChange>
          </w:tcPr>
          <w:p w14:paraId="63E9D913" w14:textId="130A1C67" w:rsidR="00D96876" w:rsidRPr="009E11D3" w:rsidDel="009859E1" w:rsidRDefault="00D96876" w:rsidP="00BE3DDA">
            <w:pPr>
              <w:rPr>
                <w:del w:id="594" w:author="Yonatan Zohar" w:date="2024-02-29T13:53:00Z"/>
                <w:u w:val="words"/>
                <w:lang w:val="en-US"/>
              </w:rPr>
            </w:pPr>
            <w:del w:id="595" w:author="Yonatan Zohar" w:date="2024-02-29T13:53:00Z">
              <w:r w:rsidDel="009859E1">
                <w:rPr>
                  <w:lang w:val="en-US"/>
                </w:rPr>
                <w:delText>R-</w:delText>
              </w:r>
              <w:r w:rsidDel="009859E1">
                <w:rPr>
                  <w:u w:val="words"/>
                  <w:lang w:val="en-US"/>
                </w:rPr>
                <w:delText>W</w:delText>
              </w:r>
            </w:del>
          </w:p>
        </w:tc>
        <w:tc>
          <w:tcPr>
            <w:tcW w:w="1870" w:type="dxa"/>
            <w:tcPrChange w:id="596" w:author="Yonatan Zohar" w:date="2024-02-29T13:53:00Z">
              <w:tcPr>
                <w:tcW w:w="1884" w:type="dxa"/>
              </w:tcPr>
            </w:tcPrChange>
          </w:tcPr>
          <w:p w14:paraId="1D399B13" w14:textId="6DF005CB" w:rsidR="00D96876" w:rsidDel="009859E1" w:rsidRDefault="00D96876" w:rsidP="00BE3DDA">
            <w:pPr>
              <w:rPr>
                <w:del w:id="597" w:author="Yonatan Zohar" w:date="2024-02-29T13:53:00Z"/>
                <w:lang w:val="en-US"/>
              </w:rPr>
            </w:pPr>
            <w:del w:id="598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599" w:author="Yonatan Zohar" w:date="2024-02-29T13:53:00Z">
              <w:tcPr>
                <w:tcW w:w="3224" w:type="dxa"/>
              </w:tcPr>
            </w:tcPrChange>
          </w:tcPr>
          <w:p w14:paraId="45FEF454" w14:textId="2C1B329C" w:rsidR="00D96876" w:rsidDel="009859E1" w:rsidRDefault="00D96876" w:rsidP="00BE3DDA">
            <w:pPr>
              <w:rPr>
                <w:del w:id="600" w:author="Yonatan Zohar" w:date="2024-02-29T13:53:00Z"/>
                <w:lang w:val="en-US"/>
              </w:rPr>
            </w:pPr>
          </w:p>
        </w:tc>
      </w:tr>
      <w:tr w:rsidR="00D96876" w:rsidDel="009859E1" w14:paraId="0C01C4DA" w14:textId="7BDD5E90" w:rsidTr="009859E1">
        <w:trPr>
          <w:trHeight w:val="288"/>
          <w:del w:id="601" w:author="Yonatan Zohar" w:date="2024-02-29T13:53:00Z"/>
          <w:trPrChange w:id="602" w:author="Yonatan Zohar" w:date="2024-02-29T13:53:00Z">
            <w:trPr>
              <w:trHeight w:val="288"/>
            </w:trPr>
          </w:trPrChange>
        </w:trPr>
        <w:tc>
          <w:tcPr>
            <w:tcW w:w="1047" w:type="dxa"/>
            <w:tcPrChange w:id="603" w:author="Yonatan Zohar" w:date="2024-02-29T13:53:00Z">
              <w:tcPr>
                <w:tcW w:w="891" w:type="dxa"/>
              </w:tcPr>
            </w:tcPrChange>
          </w:tcPr>
          <w:p w14:paraId="76DC269F" w14:textId="41BF7241" w:rsidR="00D96876" w:rsidDel="009859E1" w:rsidRDefault="00D96876" w:rsidP="00BE3DDA">
            <w:pPr>
              <w:rPr>
                <w:del w:id="604" w:author="Yonatan Zohar" w:date="2024-02-29T13:53:00Z"/>
                <w:lang w:val="en-US"/>
              </w:rPr>
            </w:pPr>
            <w:del w:id="605" w:author="Yonatan Zohar" w:date="2024-02-29T13:53:00Z">
              <w:r w:rsidDel="009859E1">
                <w:rPr>
                  <w:lang w:val="en-US"/>
                </w:rPr>
                <w:delText>0</w:delText>
              </w:r>
            </w:del>
          </w:p>
        </w:tc>
        <w:tc>
          <w:tcPr>
            <w:tcW w:w="3753" w:type="dxa"/>
            <w:tcPrChange w:id="606" w:author="Yonatan Zohar" w:date="2024-02-29T13:53:00Z">
              <w:tcPr>
                <w:tcW w:w="3777" w:type="dxa"/>
              </w:tcPr>
            </w:tcPrChange>
          </w:tcPr>
          <w:p w14:paraId="76C2A003" w14:textId="53009C40" w:rsidR="00D96876" w:rsidRPr="004A382D" w:rsidDel="009859E1" w:rsidRDefault="00D96876" w:rsidP="00BE3DDA">
            <w:pPr>
              <w:rPr>
                <w:del w:id="607" w:author="Yonatan Zohar" w:date="2024-02-29T13:53:00Z"/>
                <w:highlight w:val="yellow"/>
                <w:lang w:val="en-US"/>
              </w:rPr>
            </w:pPr>
            <w:del w:id="608" w:author="Yonatan Zohar" w:date="2024-02-29T13:53:00Z">
              <w:r w:rsidRPr="004A382D" w:rsidDel="009859E1">
                <w:rPr>
                  <w:highlight w:val="yellow"/>
                  <w:lang w:val="en-US"/>
                </w:rPr>
                <w:delText>LEFT_PLUNGER_LED_1</w:delText>
              </w:r>
            </w:del>
          </w:p>
        </w:tc>
        <w:tc>
          <w:tcPr>
            <w:tcW w:w="679" w:type="dxa"/>
            <w:tcPrChange w:id="609" w:author="Yonatan Zohar" w:date="2024-02-29T13:53:00Z">
              <w:tcPr>
                <w:tcW w:w="680" w:type="dxa"/>
              </w:tcPr>
            </w:tcPrChange>
          </w:tcPr>
          <w:p w14:paraId="238195D7" w14:textId="491CB31B" w:rsidR="00D96876" w:rsidDel="009859E1" w:rsidRDefault="00D96876" w:rsidP="00BE3DDA">
            <w:pPr>
              <w:rPr>
                <w:del w:id="610" w:author="Yonatan Zohar" w:date="2024-02-29T13:53:00Z"/>
                <w:lang w:val="en-US"/>
              </w:rPr>
            </w:pPr>
            <w:del w:id="611" w:author="Yonatan Zohar" w:date="2024-02-29T13:53:00Z">
              <w:r w:rsidDel="009859E1">
                <w:rPr>
                  <w:lang w:val="en-US"/>
                </w:rPr>
                <w:delText>R-W</w:delText>
              </w:r>
            </w:del>
          </w:p>
        </w:tc>
        <w:tc>
          <w:tcPr>
            <w:tcW w:w="1870" w:type="dxa"/>
            <w:tcPrChange w:id="612" w:author="Yonatan Zohar" w:date="2024-02-29T13:53:00Z">
              <w:tcPr>
                <w:tcW w:w="1884" w:type="dxa"/>
              </w:tcPr>
            </w:tcPrChange>
          </w:tcPr>
          <w:p w14:paraId="3D5E3199" w14:textId="172D0B86" w:rsidR="00D96876" w:rsidDel="009859E1" w:rsidRDefault="00D96876" w:rsidP="00BE3DDA">
            <w:pPr>
              <w:rPr>
                <w:del w:id="613" w:author="Yonatan Zohar" w:date="2024-02-29T13:53:00Z"/>
                <w:lang w:val="en-US"/>
              </w:rPr>
            </w:pPr>
            <w:del w:id="614" w:author="Yonatan Zohar" w:date="2024-02-29T13:53:00Z">
              <w:r w:rsidDel="009859E1">
                <w:delText>1-ACTIVATE</w:delText>
              </w:r>
            </w:del>
          </w:p>
        </w:tc>
        <w:tc>
          <w:tcPr>
            <w:tcW w:w="3107" w:type="dxa"/>
            <w:tcPrChange w:id="615" w:author="Yonatan Zohar" w:date="2024-02-29T13:53:00Z">
              <w:tcPr>
                <w:tcW w:w="3224" w:type="dxa"/>
              </w:tcPr>
            </w:tcPrChange>
          </w:tcPr>
          <w:p w14:paraId="61A181E9" w14:textId="361FC535" w:rsidR="00D96876" w:rsidDel="009859E1" w:rsidRDefault="00D96876" w:rsidP="00BE3DDA">
            <w:pPr>
              <w:rPr>
                <w:del w:id="616" w:author="Yonatan Zohar" w:date="2024-02-29T13:53:00Z"/>
                <w:lang w:val="en-US"/>
              </w:rPr>
            </w:pPr>
          </w:p>
        </w:tc>
      </w:tr>
    </w:tbl>
    <w:p w14:paraId="3AE9A6AD" w14:textId="77777777" w:rsidR="00D96876" w:rsidRPr="00D712BF" w:rsidRDefault="00D96876" w:rsidP="00D96876">
      <w:pPr>
        <w:pStyle w:val="Heading3"/>
        <w:rPr>
          <w:lang w:val="en-US"/>
        </w:rPr>
      </w:pPr>
      <w:r w:rsidRPr="00D712BF">
        <w:rPr>
          <w:lang w:val="en-US"/>
        </w:rPr>
        <w:t xml:space="preserve">FPGA </w:t>
      </w:r>
      <w:r>
        <w:rPr>
          <w:lang w:val="en-US"/>
        </w:rPr>
        <w:t>ESTOP Status</w:t>
      </w:r>
    </w:p>
    <w:p w14:paraId="30AC1FA1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3705"/>
        <w:gridCol w:w="681"/>
        <w:gridCol w:w="1896"/>
        <w:gridCol w:w="3281"/>
      </w:tblGrid>
      <w:tr w:rsidR="00D96876" w14:paraId="6EB5A3FB" w14:textId="77777777" w:rsidTr="00BE3DDA">
        <w:tc>
          <w:tcPr>
            <w:tcW w:w="904" w:type="dxa"/>
            <w:shd w:val="clear" w:color="auto" w:fill="D1D1D1" w:themeFill="background2" w:themeFillShade="E6"/>
          </w:tcPr>
          <w:p w14:paraId="564622B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823" w:type="dxa"/>
            <w:shd w:val="clear" w:color="auto" w:fill="D1D1D1" w:themeFill="background2" w:themeFillShade="E6"/>
          </w:tcPr>
          <w:p w14:paraId="5BAF1F1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2" w:type="dxa"/>
            <w:shd w:val="clear" w:color="auto" w:fill="D1D1D1" w:themeFill="background2" w:themeFillShade="E6"/>
          </w:tcPr>
          <w:p w14:paraId="6848E0A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06" w:type="dxa"/>
            <w:shd w:val="clear" w:color="auto" w:fill="D1D1D1" w:themeFill="background2" w:themeFillShade="E6"/>
          </w:tcPr>
          <w:p w14:paraId="4EDED64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67" w:type="dxa"/>
            <w:shd w:val="clear" w:color="auto" w:fill="D1D1D1" w:themeFill="background2" w:themeFillShade="E6"/>
          </w:tcPr>
          <w:p w14:paraId="55CE844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2CC2D79A" w14:textId="77777777" w:rsidTr="00BE3DDA">
        <w:trPr>
          <w:trHeight w:val="288"/>
        </w:trPr>
        <w:tc>
          <w:tcPr>
            <w:tcW w:w="904" w:type="dxa"/>
          </w:tcPr>
          <w:p w14:paraId="4960CE9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31:8</w:t>
            </w:r>
          </w:p>
        </w:tc>
        <w:tc>
          <w:tcPr>
            <w:tcW w:w="3823" w:type="dxa"/>
          </w:tcPr>
          <w:p w14:paraId="21E355BF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682" w:type="dxa"/>
          </w:tcPr>
          <w:p w14:paraId="295D4BC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7B306DB3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0BED6185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3B8EAB3E" w14:textId="77777777" w:rsidTr="00BE3DDA">
        <w:trPr>
          <w:trHeight w:val="288"/>
        </w:trPr>
        <w:tc>
          <w:tcPr>
            <w:tcW w:w="904" w:type="dxa"/>
          </w:tcPr>
          <w:p w14:paraId="49D5EFD5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3" w:type="dxa"/>
          </w:tcPr>
          <w:p w14:paraId="2F5EA3C2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 xml:space="preserve"> ESTOP Btn2 (Robotic </w:t>
            </w:r>
            <w:proofErr w:type="spellStart"/>
            <w:r w:rsidRPr="004A382D">
              <w:rPr>
                <w:highlight w:val="yellow"/>
                <w:lang w:val="en-US"/>
              </w:rPr>
              <w:t>ws</w:t>
            </w:r>
            <w:proofErr w:type="spellEnd"/>
            <w:r w:rsidRPr="004A382D">
              <w:rPr>
                <w:highlight w:val="yellow"/>
                <w:lang w:val="en-US"/>
              </w:rPr>
              <w:t xml:space="preserve">) STATUS (from NC push </w:t>
            </w:r>
            <w:proofErr w:type="gramStart"/>
            <w:r w:rsidRPr="004A382D">
              <w:rPr>
                <w:highlight w:val="yellow"/>
                <w:lang w:val="en-US"/>
              </w:rPr>
              <w:t>button)  -</w:t>
            </w:r>
            <w:proofErr w:type="gramEnd"/>
            <w:r w:rsidRPr="004A382D">
              <w:rPr>
                <w:highlight w:val="yellow"/>
                <w:lang w:val="en-US"/>
              </w:rPr>
              <w:t xml:space="preserve"> Sticky</w:t>
            </w:r>
          </w:p>
        </w:tc>
        <w:tc>
          <w:tcPr>
            <w:tcW w:w="682" w:type="dxa"/>
          </w:tcPr>
          <w:p w14:paraId="5CBD1A1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5D9F1C01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3C0233E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Sticky bit, set to ‘1’ by Button, can be cleared by </w:t>
            </w:r>
            <w:proofErr w:type="gramStart"/>
            <w:r>
              <w:rPr>
                <w:lang w:val="en-US"/>
              </w:rPr>
              <w:t>S.W</w:t>
            </w:r>
            <w:proofErr w:type="gramEnd"/>
          </w:p>
        </w:tc>
      </w:tr>
      <w:tr w:rsidR="00D96876" w14:paraId="165CBCF5" w14:textId="77777777" w:rsidTr="00BE3DDA">
        <w:trPr>
          <w:trHeight w:val="288"/>
        </w:trPr>
        <w:tc>
          <w:tcPr>
            <w:tcW w:w="904" w:type="dxa"/>
          </w:tcPr>
          <w:p w14:paraId="6B4C407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3" w:type="dxa"/>
          </w:tcPr>
          <w:p w14:paraId="6750FD80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 xml:space="preserve">ESTOP Btn2 (Robotic </w:t>
            </w:r>
            <w:proofErr w:type="spellStart"/>
            <w:r w:rsidRPr="004A382D">
              <w:rPr>
                <w:highlight w:val="yellow"/>
                <w:lang w:val="en-US"/>
              </w:rPr>
              <w:t>ws</w:t>
            </w:r>
            <w:proofErr w:type="spellEnd"/>
            <w:r w:rsidRPr="004A382D">
              <w:rPr>
                <w:highlight w:val="yellow"/>
                <w:lang w:val="en-US"/>
              </w:rPr>
              <w:t>) STATUS (from NO push button) -Stick</w:t>
            </w:r>
          </w:p>
        </w:tc>
        <w:tc>
          <w:tcPr>
            <w:tcW w:w="682" w:type="dxa"/>
          </w:tcPr>
          <w:p w14:paraId="2919F83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6454DC61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2697532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Sticky bit, set to ‘1’ by Button, can be cleared by </w:t>
            </w:r>
            <w:proofErr w:type="gramStart"/>
            <w:r>
              <w:rPr>
                <w:lang w:val="en-US"/>
              </w:rPr>
              <w:t>S.W</w:t>
            </w:r>
            <w:proofErr w:type="gramEnd"/>
          </w:p>
        </w:tc>
      </w:tr>
      <w:tr w:rsidR="00D96876" w14:paraId="4FA7F04D" w14:textId="77777777" w:rsidTr="00BE3DDA">
        <w:trPr>
          <w:trHeight w:val="288"/>
        </w:trPr>
        <w:tc>
          <w:tcPr>
            <w:tcW w:w="904" w:type="dxa"/>
          </w:tcPr>
          <w:p w14:paraId="7EC9BDA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23" w:type="dxa"/>
          </w:tcPr>
          <w:p w14:paraId="1C7E51F1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 xml:space="preserve"> ESTOP Btn2 (Robotic </w:t>
            </w:r>
            <w:proofErr w:type="spellStart"/>
            <w:r w:rsidRPr="004A382D">
              <w:rPr>
                <w:highlight w:val="yellow"/>
                <w:lang w:val="en-US"/>
              </w:rPr>
              <w:t>ws</w:t>
            </w:r>
            <w:proofErr w:type="spellEnd"/>
            <w:r w:rsidRPr="004A382D">
              <w:rPr>
                <w:highlight w:val="yellow"/>
                <w:lang w:val="en-US"/>
              </w:rPr>
              <w:t xml:space="preserve">) STATUS (from NC push button) </w:t>
            </w:r>
          </w:p>
        </w:tc>
        <w:tc>
          <w:tcPr>
            <w:tcW w:w="682" w:type="dxa"/>
          </w:tcPr>
          <w:p w14:paraId="351A581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R-0</w:t>
            </w:r>
          </w:p>
        </w:tc>
        <w:tc>
          <w:tcPr>
            <w:tcW w:w="1906" w:type="dxa"/>
          </w:tcPr>
          <w:p w14:paraId="4EB2B735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392B5D52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34B25C05" w14:textId="77777777" w:rsidTr="00BE3DDA">
        <w:trPr>
          <w:trHeight w:val="288"/>
        </w:trPr>
        <w:tc>
          <w:tcPr>
            <w:tcW w:w="904" w:type="dxa"/>
          </w:tcPr>
          <w:p w14:paraId="78BA87D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3" w:type="dxa"/>
          </w:tcPr>
          <w:p w14:paraId="26F978EE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 xml:space="preserve">ESTOP Btn2 (Robotic </w:t>
            </w:r>
            <w:proofErr w:type="spellStart"/>
            <w:r w:rsidRPr="004A382D">
              <w:rPr>
                <w:highlight w:val="yellow"/>
                <w:lang w:val="en-US"/>
              </w:rPr>
              <w:t>ws</w:t>
            </w:r>
            <w:proofErr w:type="spellEnd"/>
            <w:r w:rsidRPr="004A382D">
              <w:rPr>
                <w:highlight w:val="yellow"/>
                <w:lang w:val="en-US"/>
              </w:rPr>
              <w:t>) STATUS (from NO push button)</w:t>
            </w:r>
          </w:p>
        </w:tc>
        <w:tc>
          <w:tcPr>
            <w:tcW w:w="682" w:type="dxa"/>
          </w:tcPr>
          <w:p w14:paraId="4BA0FCD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906" w:type="dxa"/>
          </w:tcPr>
          <w:p w14:paraId="7A103DF5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5C25E440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011F26C2" w14:textId="77777777" w:rsidTr="00BE3DDA">
        <w:trPr>
          <w:trHeight w:val="288"/>
        </w:trPr>
        <w:tc>
          <w:tcPr>
            <w:tcW w:w="904" w:type="dxa"/>
          </w:tcPr>
          <w:p w14:paraId="3980ED7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23" w:type="dxa"/>
          </w:tcPr>
          <w:p w14:paraId="2222597A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 xml:space="preserve"> ESTOP Btn1 (Robotic </w:t>
            </w:r>
            <w:proofErr w:type="spellStart"/>
            <w:r w:rsidRPr="004A382D">
              <w:rPr>
                <w:highlight w:val="yellow"/>
                <w:lang w:val="en-US"/>
              </w:rPr>
              <w:t>ws</w:t>
            </w:r>
            <w:proofErr w:type="spellEnd"/>
            <w:r w:rsidRPr="004A382D">
              <w:rPr>
                <w:highlight w:val="yellow"/>
                <w:lang w:val="en-US"/>
              </w:rPr>
              <w:t xml:space="preserve">) STATUS (from NC push </w:t>
            </w:r>
            <w:proofErr w:type="gramStart"/>
            <w:r w:rsidRPr="004A382D">
              <w:rPr>
                <w:highlight w:val="yellow"/>
                <w:lang w:val="en-US"/>
              </w:rPr>
              <w:t>button)  -</w:t>
            </w:r>
            <w:proofErr w:type="gramEnd"/>
            <w:r w:rsidRPr="004A382D">
              <w:rPr>
                <w:highlight w:val="yellow"/>
                <w:lang w:val="en-US"/>
              </w:rPr>
              <w:t xml:space="preserve"> Sticky</w:t>
            </w:r>
          </w:p>
        </w:tc>
        <w:tc>
          <w:tcPr>
            <w:tcW w:w="682" w:type="dxa"/>
          </w:tcPr>
          <w:p w14:paraId="1ACF6B1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224C6664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6800C8A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Sticky bit, set to ‘1’ by Button, can be cleared by </w:t>
            </w:r>
            <w:proofErr w:type="gramStart"/>
            <w:r>
              <w:rPr>
                <w:lang w:val="en-US"/>
              </w:rPr>
              <w:t>S.W</w:t>
            </w:r>
            <w:proofErr w:type="gramEnd"/>
          </w:p>
        </w:tc>
      </w:tr>
      <w:tr w:rsidR="00D96876" w14:paraId="08922556" w14:textId="77777777" w:rsidTr="00BE3DDA">
        <w:trPr>
          <w:trHeight w:val="288"/>
        </w:trPr>
        <w:tc>
          <w:tcPr>
            <w:tcW w:w="904" w:type="dxa"/>
          </w:tcPr>
          <w:p w14:paraId="231EA3C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23" w:type="dxa"/>
          </w:tcPr>
          <w:p w14:paraId="697D4E06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 xml:space="preserve">ESTOP Btn1 (Robotic </w:t>
            </w:r>
            <w:proofErr w:type="spellStart"/>
            <w:r w:rsidRPr="004A382D">
              <w:rPr>
                <w:highlight w:val="yellow"/>
                <w:lang w:val="en-US"/>
              </w:rPr>
              <w:t>ws</w:t>
            </w:r>
            <w:proofErr w:type="spellEnd"/>
            <w:r w:rsidRPr="004A382D">
              <w:rPr>
                <w:highlight w:val="yellow"/>
                <w:lang w:val="en-US"/>
              </w:rPr>
              <w:t>) STATUS (from NO push button) -Stick</w:t>
            </w:r>
          </w:p>
        </w:tc>
        <w:tc>
          <w:tcPr>
            <w:tcW w:w="682" w:type="dxa"/>
          </w:tcPr>
          <w:p w14:paraId="07272DE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05181644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081AD60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Sticky bit, set to ‘1’ by Button, can be cleared by </w:t>
            </w:r>
            <w:proofErr w:type="gramStart"/>
            <w:r>
              <w:rPr>
                <w:lang w:val="en-US"/>
              </w:rPr>
              <w:t>S.W</w:t>
            </w:r>
            <w:proofErr w:type="gramEnd"/>
          </w:p>
        </w:tc>
      </w:tr>
      <w:tr w:rsidR="00D96876" w14:paraId="334BE987" w14:textId="77777777" w:rsidTr="00BE3DDA">
        <w:trPr>
          <w:trHeight w:val="288"/>
        </w:trPr>
        <w:tc>
          <w:tcPr>
            <w:tcW w:w="904" w:type="dxa"/>
          </w:tcPr>
          <w:p w14:paraId="69AF16B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23" w:type="dxa"/>
          </w:tcPr>
          <w:p w14:paraId="7D06D5A6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 xml:space="preserve"> ESTOP Btn1 (Robotic </w:t>
            </w:r>
            <w:proofErr w:type="spellStart"/>
            <w:r w:rsidRPr="004A382D">
              <w:rPr>
                <w:highlight w:val="yellow"/>
                <w:lang w:val="en-US"/>
              </w:rPr>
              <w:t>ws</w:t>
            </w:r>
            <w:proofErr w:type="spellEnd"/>
            <w:r w:rsidRPr="004A382D">
              <w:rPr>
                <w:highlight w:val="yellow"/>
                <w:lang w:val="en-US"/>
              </w:rPr>
              <w:t xml:space="preserve">) STATUS (from NC push button) </w:t>
            </w:r>
          </w:p>
        </w:tc>
        <w:tc>
          <w:tcPr>
            <w:tcW w:w="682" w:type="dxa"/>
          </w:tcPr>
          <w:p w14:paraId="0A3F2E7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R-0</w:t>
            </w:r>
          </w:p>
        </w:tc>
        <w:tc>
          <w:tcPr>
            <w:tcW w:w="1906" w:type="dxa"/>
          </w:tcPr>
          <w:p w14:paraId="34E6CAD3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14FFC597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56EBA171" w14:textId="77777777" w:rsidTr="00BE3DDA">
        <w:trPr>
          <w:trHeight w:val="288"/>
        </w:trPr>
        <w:tc>
          <w:tcPr>
            <w:tcW w:w="904" w:type="dxa"/>
          </w:tcPr>
          <w:p w14:paraId="024AB85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23" w:type="dxa"/>
          </w:tcPr>
          <w:p w14:paraId="078D877E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  <w:lang w:val="en-US"/>
              </w:rPr>
              <w:t xml:space="preserve">ESTOP Btn1 (Robotic </w:t>
            </w:r>
            <w:proofErr w:type="spellStart"/>
            <w:r w:rsidRPr="004A382D">
              <w:rPr>
                <w:highlight w:val="yellow"/>
                <w:lang w:val="en-US"/>
              </w:rPr>
              <w:t>ws</w:t>
            </w:r>
            <w:proofErr w:type="spellEnd"/>
            <w:r w:rsidRPr="004A382D">
              <w:rPr>
                <w:highlight w:val="yellow"/>
                <w:lang w:val="en-US"/>
              </w:rPr>
              <w:t>) STATUS (from NO push button)</w:t>
            </w:r>
          </w:p>
        </w:tc>
        <w:tc>
          <w:tcPr>
            <w:tcW w:w="682" w:type="dxa"/>
          </w:tcPr>
          <w:p w14:paraId="5B93A99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906" w:type="dxa"/>
          </w:tcPr>
          <w:p w14:paraId="4ADEEFC0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65A06FBD" w14:textId="77777777" w:rsidR="00D96876" w:rsidRDefault="00D96876" w:rsidP="00BE3DDA">
            <w:pPr>
              <w:rPr>
                <w:lang w:val="en-US"/>
              </w:rPr>
            </w:pPr>
          </w:p>
        </w:tc>
      </w:tr>
    </w:tbl>
    <w:p w14:paraId="289D4897" w14:textId="77777777" w:rsidR="00D96876" w:rsidRPr="00D712BF" w:rsidRDefault="00D96876" w:rsidP="00D96876">
      <w:pPr>
        <w:pStyle w:val="Heading3"/>
        <w:rPr>
          <w:lang w:val="en-US"/>
        </w:rPr>
      </w:pPr>
      <w:r w:rsidRPr="00D712BF">
        <w:rPr>
          <w:lang w:val="en-US"/>
        </w:rPr>
        <w:t xml:space="preserve">FPGA </w:t>
      </w:r>
      <w:r>
        <w:rPr>
          <w:lang w:val="en-US"/>
        </w:rPr>
        <w:t>ESTOP Activation</w:t>
      </w:r>
    </w:p>
    <w:p w14:paraId="34F688D8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3708"/>
        <w:gridCol w:w="681"/>
        <w:gridCol w:w="1895"/>
        <w:gridCol w:w="3279"/>
      </w:tblGrid>
      <w:tr w:rsidR="00D96876" w14:paraId="3B9C9657" w14:textId="77777777" w:rsidTr="00BE3DDA">
        <w:tc>
          <w:tcPr>
            <w:tcW w:w="904" w:type="dxa"/>
            <w:shd w:val="clear" w:color="auto" w:fill="D1D1D1" w:themeFill="background2" w:themeFillShade="E6"/>
          </w:tcPr>
          <w:p w14:paraId="70ECA4F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823" w:type="dxa"/>
            <w:shd w:val="clear" w:color="auto" w:fill="D1D1D1" w:themeFill="background2" w:themeFillShade="E6"/>
          </w:tcPr>
          <w:p w14:paraId="4181005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2" w:type="dxa"/>
            <w:shd w:val="clear" w:color="auto" w:fill="D1D1D1" w:themeFill="background2" w:themeFillShade="E6"/>
          </w:tcPr>
          <w:p w14:paraId="0CF7632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06" w:type="dxa"/>
            <w:shd w:val="clear" w:color="auto" w:fill="D1D1D1" w:themeFill="background2" w:themeFillShade="E6"/>
          </w:tcPr>
          <w:p w14:paraId="09A281B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67" w:type="dxa"/>
            <w:shd w:val="clear" w:color="auto" w:fill="D1D1D1" w:themeFill="background2" w:themeFillShade="E6"/>
          </w:tcPr>
          <w:p w14:paraId="3A57211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:rsidRPr="002D52E2" w14:paraId="255D2BB9" w14:textId="77777777" w:rsidTr="00BE3DDA">
        <w:tc>
          <w:tcPr>
            <w:tcW w:w="904" w:type="dxa"/>
            <w:shd w:val="clear" w:color="auto" w:fill="auto"/>
          </w:tcPr>
          <w:p w14:paraId="0140698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3" w:type="dxa"/>
            <w:shd w:val="clear" w:color="auto" w:fill="auto"/>
          </w:tcPr>
          <w:p w14:paraId="1F1D961F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BYPASS ESTOP DIAG</w:t>
            </w:r>
          </w:p>
        </w:tc>
        <w:tc>
          <w:tcPr>
            <w:tcW w:w="682" w:type="dxa"/>
            <w:shd w:val="clear" w:color="auto" w:fill="auto"/>
          </w:tcPr>
          <w:p w14:paraId="4D14E59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  <w:shd w:val="clear" w:color="auto" w:fill="auto"/>
          </w:tcPr>
          <w:p w14:paraId="35B8143A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  <w:shd w:val="clear" w:color="auto" w:fill="auto"/>
          </w:tcPr>
          <w:p w14:paraId="71ECD2BA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06ADBFF1" w14:textId="77777777" w:rsidTr="00BE3DDA">
        <w:trPr>
          <w:trHeight w:val="288"/>
        </w:trPr>
        <w:tc>
          <w:tcPr>
            <w:tcW w:w="904" w:type="dxa"/>
          </w:tcPr>
          <w:p w14:paraId="02631F51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30:1</w:t>
            </w:r>
          </w:p>
        </w:tc>
        <w:tc>
          <w:tcPr>
            <w:tcW w:w="3823" w:type="dxa"/>
          </w:tcPr>
          <w:p w14:paraId="2FB5285D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682" w:type="dxa"/>
          </w:tcPr>
          <w:p w14:paraId="53DA4BA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78945A25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6E53248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652D209B" w14:textId="77777777" w:rsidTr="00BE3DDA">
        <w:trPr>
          <w:trHeight w:val="288"/>
        </w:trPr>
        <w:tc>
          <w:tcPr>
            <w:tcW w:w="904" w:type="dxa"/>
          </w:tcPr>
          <w:p w14:paraId="52A9332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23" w:type="dxa"/>
          </w:tcPr>
          <w:p w14:paraId="401B43C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ESTOP Activation</w:t>
            </w:r>
          </w:p>
        </w:tc>
        <w:tc>
          <w:tcPr>
            <w:tcW w:w="682" w:type="dxa"/>
          </w:tcPr>
          <w:p w14:paraId="71039AA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3251F54E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0D3C80FD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Once set – only active for 0.1Sec.</w:t>
            </w:r>
          </w:p>
        </w:tc>
      </w:tr>
    </w:tbl>
    <w:p w14:paraId="0F48CB14" w14:textId="77777777" w:rsidR="00D96876" w:rsidRPr="00D712BF" w:rsidRDefault="00D96876" w:rsidP="00D96876">
      <w:pPr>
        <w:pStyle w:val="Heading3"/>
        <w:rPr>
          <w:lang w:val="en-US"/>
        </w:rPr>
      </w:pPr>
      <w:r w:rsidRPr="00D712BF">
        <w:rPr>
          <w:lang w:val="en-US"/>
        </w:rPr>
        <w:t xml:space="preserve">FPGA </w:t>
      </w:r>
      <w:r>
        <w:rPr>
          <w:lang w:val="en-US"/>
        </w:rPr>
        <w:t>ESTOP DIAGNOSTIC</w:t>
      </w:r>
      <w:r>
        <w:rPr>
          <w:lang w:val="en-US"/>
        </w:rPr>
        <w:tab/>
      </w:r>
    </w:p>
    <w:p w14:paraId="76A37FE6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3713"/>
        <w:gridCol w:w="681"/>
        <w:gridCol w:w="1894"/>
        <w:gridCol w:w="3271"/>
      </w:tblGrid>
      <w:tr w:rsidR="00D96876" w14:paraId="762E4861" w14:textId="77777777" w:rsidTr="00BE3DDA">
        <w:tc>
          <w:tcPr>
            <w:tcW w:w="904" w:type="dxa"/>
            <w:shd w:val="clear" w:color="auto" w:fill="D1D1D1" w:themeFill="background2" w:themeFillShade="E6"/>
          </w:tcPr>
          <w:p w14:paraId="796E9F4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823" w:type="dxa"/>
            <w:shd w:val="clear" w:color="auto" w:fill="D1D1D1" w:themeFill="background2" w:themeFillShade="E6"/>
          </w:tcPr>
          <w:p w14:paraId="23E04E7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2" w:type="dxa"/>
            <w:shd w:val="clear" w:color="auto" w:fill="D1D1D1" w:themeFill="background2" w:themeFillShade="E6"/>
          </w:tcPr>
          <w:p w14:paraId="6F2EFA9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06" w:type="dxa"/>
            <w:shd w:val="clear" w:color="auto" w:fill="D1D1D1" w:themeFill="background2" w:themeFillShade="E6"/>
          </w:tcPr>
          <w:p w14:paraId="784FE75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67" w:type="dxa"/>
            <w:shd w:val="clear" w:color="auto" w:fill="D1D1D1" w:themeFill="background2" w:themeFillShade="E6"/>
          </w:tcPr>
          <w:p w14:paraId="2C69E97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6CA15484" w14:textId="77777777" w:rsidTr="00BE3DDA">
        <w:trPr>
          <w:trHeight w:val="288"/>
        </w:trPr>
        <w:tc>
          <w:tcPr>
            <w:tcW w:w="904" w:type="dxa"/>
          </w:tcPr>
          <w:p w14:paraId="689B9C6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30:16</w:t>
            </w:r>
          </w:p>
        </w:tc>
        <w:tc>
          <w:tcPr>
            <w:tcW w:w="3823" w:type="dxa"/>
          </w:tcPr>
          <w:p w14:paraId="34CB5237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682" w:type="dxa"/>
          </w:tcPr>
          <w:p w14:paraId="771DD00F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4DC3C59C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6A80DCB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08847FD7" w14:textId="77777777" w:rsidTr="00BE3DDA">
        <w:trPr>
          <w:trHeight w:val="288"/>
        </w:trPr>
        <w:tc>
          <w:tcPr>
            <w:tcW w:w="904" w:type="dxa"/>
          </w:tcPr>
          <w:p w14:paraId="0434309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15:0</w:t>
            </w:r>
          </w:p>
        </w:tc>
        <w:tc>
          <w:tcPr>
            <w:tcW w:w="3823" w:type="dxa"/>
          </w:tcPr>
          <w:p w14:paraId="61389BD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ESTOP DIAGNOSTIC Activation</w:t>
            </w:r>
          </w:p>
        </w:tc>
        <w:tc>
          <w:tcPr>
            <w:tcW w:w="682" w:type="dxa"/>
          </w:tcPr>
          <w:p w14:paraId="53C0886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1C3D17A8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6EC14BC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Set to 0xABCD for Closing Estop in Diagnostic mode </w:t>
            </w:r>
            <w:proofErr w:type="gramStart"/>
            <w:r>
              <w:rPr>
                <w:lang w:val="en-US"/>
              </w:rPr>
              <w:t>( along</w:t>
            </w:r>
            <w:proofErr w:type="gramEnd"/>
            <w:r>
              <w:rPr>
                <w:lang w:val="en-US"/>
              </w:rPr>
              <w:t xml:space="preserve"> with bit 31 in ESTOP Activation register.</w:t>
            </w:r>
          </w:p>
        </w:tc>
      </w:tr>
    </w:tbl>
    <w:p w14:paraId="5E29024B" w14:textId="77777777" w:rsidR="00D96876" w:rsidRPr="00D712BF" w:rsidRDefault="00D96876" w:rsidP="00D96876">
      <w:pPr>
        <w:pStyle w:val="Heading3"/>
        <w:rPr>
          <w:lang w:val="en-US"/>
        </w:rPr>
      </w:pPr>
      <w:r w:rsidRPr="00D712BF">
        <w:rPr>
          <w:lang w:val="en-US"/>
        </w:rPr>
        <w:t xml:space="preserve">FPGA </w:t>
      </w:r>
      <w:r>
        <w:rPr>
          <w:lang w:val="en-US"/>
        </w:rPr>
        <w:t>ESTOP OPEN</w:t>
      </w:r>
    </w:p>
    <w:p w14:paraId="6649D102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3702"/>
        <w:gridCol w:w="681"/>
        <w:gridCol w:w="1896"/>
        <w:gridCol w:w="3284"/>
      </w:tblGrid>
      <w:tr w:rsidR="00D96876" w14:paraId="5043933D" w14:textId="77777777" w:rsidTr="00BE3DDA">
        <w:tc>
          <w:tcPr>
            <w:tcW w:w="904" w:type="dxa"/>
            <w:shd w:val="clear" w:color="auto" w:fill="D1D1D1" w:themeFill="background2" w:themeFillShade="E6"/>
          </w:tcPr>
          <w:p w14:paraId="38E42AC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823" w:type="dxa"/>
            <w:shd w:val="clear" w:color="auto" w:fill="D1D1D1" w:themeFill="background2" w:themeFillShade="E6"/>
          </w:tcPr>
          <w:p w14:paraId="244A8B4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682" w:type="dxa"/>
            <w:shd w:val="clear" w:color="auto" w:fill="D1D1D1" w:themeFill="background2" w:themeFillShade="E6"/>
          </w:tcPr>
          <w:p w14:paraId="5ACD30D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06" w:type="dxa"/>
            <w:shd w:val="clear" w:color="auto" w:fill="D1D1D1" w:themeFill="background2" w:themeFillShade="E6"/>
          </w:tcPr>
          <w:p w14:paraId="0CD7044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67" w:type="dxa"/>
            <w:shd w:val="clear" w:color="auto" w:fill="D1D1D1" w:themeFill="background2" w:themeFillShade="E6"/>
          </w:tcPr>
          <w:p w14:paraId="2FCC6B7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39CC69AA" w14:textId="77777777" w:rsidTr="00BE3DDA">
        <w:trPr>
          <w:trHeight w:val="288"/>
        </w:trPr>
        <w:tc>
          <w:tcPr>
            <w:tcW w:w="904" w:type="dxa"/>
          </w:tcPr>
          <w:p w14:paraId="4B74714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31:1</w:t>
            </w:r>
          </w:p>
        </w:tc>
        <w:tc>
          <w:tcPr>
            <w:tcW w:w="3823" w:type="dxa"/>
          </w:tcPr>
          <w:p w14:paraId="4D2AED76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682" w:type="dxa"/>
          </w:tcPr>
          <w:p w14:paraId="02E4AFF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1A3E95DB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6E07BC3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5EB636B5" w14:textId="77777777" w:rsidTr="00BE3DDA">
        <w:trPr>
          <w:trHeight w:val="288"/>
        </w:trPr>
        <w:tc>
          <w:tcPr>
            <w:tcW w:w="904" w:type="dxa"/>
          </w:tcPr>
          <w:p w14:paraId="71FE76F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23" w:type="dxa"/>
          </w:tcPr>
          <w:p w14:paraId="4A261A1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ESTOP OPEN</w:t>
            </w:r>
          </w:p>
        </w:tc>
        <w:tc>
          <w:tcPr>
            <w:tcW w:w="682" w:type="dxa"/>
          </w:tcPr>
          <w:p w14:paraId="32C4186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906" w:type="dxa"/>
          </w:tcPr>
          <w:p w14:paraId="27E93A21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3967D07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‘1’ to open.</w:t>
            </w:r>
          </w:p>
        </w:tc>
      </w:tr>
    </w:tbl>
    <w:p w14:paraId="0F5D9BCB" w14:textId="77777777" w:rsidR="00D96876" w:rsidRDefault="00D96876" w:rsidP="00D96876">
      <w:pPr>
        <w:rPr>
          <w:lang w:val="en-US"/>
        </w:rPr>
      </w:pPr>
    </w:p>
    <w:p w14:paraId="152E6CA7" w14:textId="77777777" w:rsidR="00D96876" w:rsidRPr="004F7B3B" w:rsidRDefault="00D96876" w:rsidP="00D96876">
      <w:pPr>
        <w:pStyle w:val="Heading3"/>
        <w:rPr>
          <w:highlight w:val="green"/>
          <w:lang w:val="en-US"/>
          <w:rPrChange w:id="617" w:author="Yonatan Zohar" w:date="2024-02-29T12:02:00Z">
            <w:rPr>
              <w:lang w:val="en-US"/>
            </w:rPr>
          </w:rPrChange>
        </w:rPr>
      </w:pPr>
      <w:r w:rsidRPr="004F7B3B">
        <w:rPr>
          <w:highlight w:val="green"/>
          <w:lang w:val="en-US"/>
          <w:rPrChange w:id="618" w:author="Yonatan Zohar" w:date="2024-02-29T12:02:00Z">
            <w:rPr>
              <w:lang w:val="en-US"/>
            </w:rPr>
          </w:rPrChange>
        </w:rPr>
        <w:t>FPGA DIAGNOSTIC LEDS</w:t>
      </w:r>
    </w:p>
    <w:p w14:paraId="310AF519" w14:textId="77777777" w:rsidR="00D96876" w:rsidRPr="004F7B3B" w:rsidRDefault="00D96876" w:rsidP="00D96876">
      <w:pPr>
        <w:rPr>
          <w:highlight w:val="green"/>
          <w:lang w:val="en-US"/>
          <w:rPrChange w:id="619" w:author="Yonatan Zohar" w:date="2024-02-29T12:02:00Z">
            <w:rPr>
              <w:lang w:val="en-US"/>
            </w:rPr>
          </w:rPrChange>
        </w:rPr>
      </w:pPr>
      <w:r w:rsidRPr="004F7B3B">
        <w:rPr>
          <w:highlight w:val="green"/>
          <w:lang w:val="en-US"/>
          <w:rPrChange w:id="620" w:author="Yonatan Zohar" w:date="2024-02-29T12:02:00Z">
            <w:rPr>
              <w:lang w:val="en-US"/>
            </w:rPr>
          </w:rPrChange>
        </w:rPr>
        <w:t>Address: 0x12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3710"/>
        <w:gridCol w:w="681"/>
        <w:gridCol w:w="1895"/>
        <w:gridCol w:w="3278"/>
      </w:tblGrid>
      <w:tr w:rsidR="00D96876" w:rsidRPr="004F7B3B" w14:paraId="7FF99FB1" w14:textId="77777777" w:rsidTr="00BE3DDA">
        <w:tc>
          <w:tcPr>
            <w:tcW w:w="904" w:type="dxa"/>
            <w:shd w:val="clear" w:color="auto" w:fill="D1D1D1" w:themeFill="background2" w:themeFillShade="E6"/>
          </w:tcPr>
          <w:p w14:paraId="0C697CED" w14:textId="77777777" w:rsidR="00D96876" w:rsidRPr="004F7B3B" w:rsidRDefault="00D96876" w:rsidP="00BE3DDA">
            <w:pPr>
              <w:rPr>
                <w:highlight w:val="green"/>
                <w:lang w:val="en-US"/>
                <w:rPrChange w:id="621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22" w:author="Yonatan Zohar" w:date="2024-02-29T12:02:00Z">
                  <w:rPr>
                    <w:lang w:val="en-US"/>
                  </w:rPr>
                </w:rPrChange>
              </w:rPr>
              <w:t>Bit</w:t>
            </w:r>
          </w:p>
        </w:tc>
        <w:tc>
          <w:tcPr>
            <w:tcW w:w="3823" w:type="dxa"/>
            <w:shd w:val="clear" w:color="auto" w:fill="D1D1D1" w:themeFill="background2" w:themeFillShade="E6"/>
          </w:tcPr>
          <w:p w14:paraId="45EA5675" w14:textId="77777777" w:rsidR="00D96876" w:rsidRPr="004F7B3B" w:rsidRDefault="00D96876" w:rsidP="00BE3DDA">
            <w:pPr>
              <w:rPr>
                <w:highlight w:val="green"/>
                <w:lang w:val="en-US"/>
                <w:rPrChange w:id="623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24" w:author="Yonatan Zohar" w:date="2024-02-29T12:02:00Z">
                  <w:rPr>
                    <w:lang w:val="en-US"/>
                  </w:rPr>
                </w:rPrChange>
              </w:rPr>
              <w:t>Field</w:t>
            </w:r>
          </w:p>
        </w:tc>
        <w:tc>
          <w:tcPr>
            <w:tcW w:w="682" w:type="dxa"/>
            <w:shd w:val="clear" w:color="auto" w:fill="D1D1D1" w:themeFill="background2" w:themeFillShade="E6"/>
          </w:tcPr>
          <w:p w14:paraId="4A038F7C" w14:textId="77777777" w:rsidR="00D96876" w:rsidRPr="004F7B3B" w:rsidRDefault="00D96876" w:rsidP="00BE3DDA">
            <w:pPr>
              <w:rPr>
                <w:highlight w:val="green"/>
                <w:lang w:val="en-US"/>
                <w:rPrChange w:id="625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26" w:author="Yonatan Zohar" w:date="2024-02-29T12:02:00Z">
                  <w:rPr>
                    <w:lang w:val="en-US"/>
                  </w:rPr>
                </w:rPrChange>
              </w:rPr>
              <w:t>Type</w:t>
            </w:r>
          </w:p>
        </w:tc>
        <w:tc>
          <w:tcPr>
            <w:tcW w:w="1906" w:type="dxa"/>
            <w:shd w:val="clear" w:color="auto" w:fill="D1D1D1" w:themeFill="background2" w:themeFillShade="E6"/>
          </w:tcPr>
          <w:p w14:paraId="05A45EBE" w14:textId="77777777" w:rsidR="00D96876" w:rsidRPr="004F7B3B" w:rsidRDefault="00D96876" w:rsidP="00BE3DDA">
            <w:pPr>
              <w:rPr>
                <w:highlight w:val="green"/>
                <w:lang w:val="en-US"/>
                <w:rPrChange w:id="627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28" w:author="Yonatan Zohar" w:date="2024-02-29T12:02:00Z">
                  <w:rPr>
                    <w:lang w:val="en-US"/>
                  </w:rPr>
                </w:rPrChange>
              </w:rPr>
              <w:t xml:space="preserve">Encoding\reset </w:t>
            </w:r>
          </w:p>
        </w:tc>
        <w:tc>
          <w:tcPr>
            <w:tcW w:w="3367" w:type="dxa"/>
            <w:shd w:val="clear" w:color="auto" w:fill="D1D1D1" w:themeFill="background2" w:themeFillShade="E6"/>
          </w:tcPr>
          <w:p w14:paraId="0DD35892" w14:textId="77777777" w:rsidR="00D96876" w:rsidRPr="004F7B3B" w:rsidRDefault="00D96876" w:rsidP="00BE3DDA">
            <w:pPr>
              <w:rPr>
                <w:highlight w:val="green"/>
                <w:lang w:val="en-US"/>
                <w:rPrChange w:id="629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30" w:author="Yonatan Zohar" w:date="2024-02-29T12:02:00Z">
                  <w:rPr>
                    <w:lang w:val="en-US"/>
                  </w:rPr>
                </w:rPrChange>
              </w:rPr>
              <w:t>Description</w:t>
            </w:r>
          </w:p>
        </w:tc>
      </w:tr>
      <w:tr w:rsidR="00D96876" w:rsidRPr="004F7B3B" w14:paraId="3FF2D76A" w14:textId="77777777" w:rsidTr="00BE3DDA">
        <w:trPr>
          <w:trHeight w:val="288"/>
        </w:trPr>
        <w:tc>
          <w:tcPr>
            <w:tcW w:w="904" w:type="dxa"/>
          </w:tcPr>
          <w:p w14:paraId="26705485" w14:textId="77777777" w:rsidR="00D96876" w:rsidRPr="004F7B3B" w:rsidRDefault="00D96876" w:rsidP="00BE3DDA">
            <w:pPr>
              <w:rPr>
                <w:highlight w:val="green"/>
                <w:lang w:val="en-US"/>
                <w:rPrChange w:id="631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32" w:author="Yonatan Zohar" w:date="2024-02-29T12:02:00Z">
                  <w:rPr>
                    <w:lang w:val="en-US"/>
                  </w:rPr>
                </w:rPrChange>
              </w:rPr>
              <w:t>31:8</w:t>
            </w:r>
          </w:p>
        </w:tc>
        <w:tc>
          <w:tcPr>
            <w:tcW w:w="3823" w:type="dxa"/>
          </w:tcPr>
          <w:p w14:paraId="3E6738AD" w14:textId="77777777" w:rsidR="00D96876" w:rsidRPr="004F7B3B" w:rsidRDefault="00D96876" w:rsidP="00BE3DDA">
            <w:pPr>
              <w:rPr>
                <w:highlight w:val="green"/>
                <w:lang w:val="en-US"/>
                <w:rPrChange w:id="633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34" w:author="Yonatan Zohar" w:date="2024-02-29T12:02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682" w:type="dxa"/>
          </w:tcPr>
          <w:p w14:paraId="18F60DD5" w14:textId="77777777" w:rsidR="00D96876" w:rsidRPr="004F7B3B" w:rsidRDefault="00D96876" w:rsidP="00BE3DDA">
            <w:pPr>
              <w:rPr>
                <w:highlight w:val="green"/>
                <w:lang w:val="en-US"/>
                <w:rPrChange w:id="635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36" w:author="Yonatan Zohar" w:date="2024-02-29T12:02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906" w:type="dxa"/>
          </w:tcPr>
          <w:p w14:paraId="327D54B5" w14:textId="77777777" w:rsidR="00D96876" w:rsidRPr="004F7B3B" w:rsidRDefault="00D96876" w:rsidP="00BE3DDA">
            <w:pPr>
              <w:rPr>
                <w:highlight w:val="green"/>
                <w:lang w:val="en-US"/>
                <w:rPrChange w:id="637" w:author="Yonatan Zohar" w:date="2024-02-29T12:02:00Z">
                  <w:rPr>
                    <w:lang w:val="en-US"/>
                  </w:rPr>
                </w:rPrChange>
              </w:rPr>
            </w:pPr>
          </w:p>
        </w:tc>
        <w:tc>
          <w:tcPr>
            <w:tcW w:w="3367" w:type="dxa"/>
          </w:tcPr>
          <w:p w14:paraId="0D2783AA" w14:textId="77777777" w:rsidR="00D96876" w:rsidRPr="004F7B3B" w:rsidRDefault="00D96876" w:rsidP="00BE3DDA">
            <w:pPr>
              <w:rPr>
                <w:highlight w:val="green"/>
                <w:lang w:val="en-US"/>
                <w:rPrChange w:id="638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39" w:author="Yonatan Zohar" w:date="2024-02-29T12:02:00Z">
                  <w:rPr>
                    <w:lang w:val="en-US"/>
                  </w:rPr>
                </w:rPrChange>
              </w:rPr>
              <w:t>Set to ‘0’</w:t>
            </w:r>
          </w:p>
        </w:tc>
      </w:tr>
      <w:tr w:rsidR="00D96876" w14:paraId="01E519A6" w14:textId="77777777" w:rsidTr="00BE3DDA">
        <w:trPr>
          <w:trHeight w:val="288"/>
        </w:trPr>
        <w:tc>
          <w:tcPr>
            <w:tcW w:w="904" w:type="dxa"/>
          </w:tcPr>
          <w:p w14:paraId="623EE25C" w14:textId="77777777" w:rsidR="00D96876" w:rsidRPr="004F7B3B" w:rsidRDefault="00D96876" w:rsidP="00BE3DDA">
            <w:pPr>
              <w:rPr>
                <w:highlight w:val="green"/>
                <w:lang w:val="en-US"/>
                <w:rPrChange w:id="640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41" w:author="Yonatan Zohar" w:date="2024-02-29T12:02:00Z">
                  <w:rPr>
                    <w:lang w:val="en-US"/>
                  </w:rPr>
                </w:rPrChange>
              </w:rPr>
              <w:t>7:0</w:t>
            </w:r>
          </w:p>
        </w:tc>
        <w:tc>
          <w:tcPr>
            <w:tcW w:w="3823" w:type="dxa"/>
          </w:tcPr>
          <w:p w14:paraId="217ECFFF" w14:textId="77777777" w:rsidR="00D96876" w:rsidRPr="004F7B3B" w:rsidRDefault="00D96876" w:rsidP="00BE3DDA">
            <w:pPr>
              <w:rPr>
                <w:highlight w:val="green"/>
                <w:lang w:val="en-US"/>
                <w:rPrChange w:id="642" w:author="Yonatan Zohar" w:date="2024-02-29T12:02:00Z">
                  <w:rPr>
                    <w:lang w:val="en-US"/>
                  </w:rPr>
                </w:rPrChange>
              </w:rPr>
            </w:pPr>
            <w:r w:rsidRPr="004F7B3B">
              <w:rPr>
                <w:highlight w:val="green"/>
                <w:lang w:val="en-US"/>
                <w:rPrChange w:id="643" w:author="Yonatan Zohar" w:date="2024-02-29T12:02:00Z">
                  <w:rPr>
                    <w:lang w:val="en-US"/>
                  </w:rPr>
                </w:rPrChange>
              </w:rPr>
              <w:t xml:space="preserve">Diagnostic LEDs </w:t>
            </w:r>
          </w:p>
        </w:tc>
        <w:tc>
          <w:tcPr>
            <w:tcW w:w="682" w:type="dxa"/>
          </w:tcPr>
          <w:p w14:paraId="18FE24AF" w14:textId="77777777" w:rsidR="00D96876" w:rsidRDefault="00D96876" w:rsidP="00BE3DDA">
            <w:pPr>
              <w:rPr>
                <w:lang w:val="en-US"/>
              </w:rPr>
            </w:pPr>
            <w:r w:rsidRPr="004F7B3B">
              <w:rPr>
                <w:highlight w:val="green"/>
                <w:lang w:val="en-US"/>
                <w:rPrChange w:id="644" w:author="Yonatan Zohar" w:date="2024-02-29T12:02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906" w:type="dxa"/>
          </w:tcPr>
          <w:p w14:paraId="68D20625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67" w:type="dxa"/>
          </w:tcPr>
          <w:p w14:paraId="5C429899" w14:textId="77777777" w:rsidR="00D96876" w:rsidRDefault="00D96876" w:rsidP="00BE3DDA">
            <w:pPr>
              <w:rPr>
                <w:lang w:val="en-US"/>
              </w:rPr>
            </w:pPr>
          </w:p>
        </w:tc>
      </w:tr>
    </w:tbl>
    <w:p w14:paraId="4D15B6A4" w14:textId="77777777" w:rsidR="00D96876" w:rsidRDefault="00D96876" w:rsidP="00D96876"/>
    <w:p w14:paraId="550C9A67" w14:textId="77777777" w:rsidR="00D96876" w:rsidRPr="009859E1" w:rsidRDefault="00D96876" w:rsidP="00D96876">
      <w:pPr>
        <w:pStyle w:val="Heading3"/>
        <w:rPr>
          <w:highlight w:val="green"/>
          <w:rPrChange w:id="645" w:author="Yonatan Zohar" w:date="2024-02-29T13:58:00Z">
            <w:rPr/>
          </w:rPrChange>
        </w:rPr>
      </w:pPr>
      <w:r w:rsidRPr="009859E1">
        <w:rPr>
          <w:highlight w:val="green"/>
          <w:lang w:val="en-US"/>
          <w:rPrChange w:id="646" w:author="Yonatan Zohar" w:date="2024-02-29T13:58:00Z">
            <w:rPr>
              <w:lang w:val="en-US"/>
            </w:rPr>
          </w:rPrChange>
        </w:rPr>
        <w:t>FPGA Spare IO</w:t>
      </w:r>
      <w:r w:rsidRPr="009859E1">
        <w:rPr>
          <w:highlight w:val="green"/>
          <w:rPrChange w:id="647" w:author="Yonatan Zohar" w:date="2024-02-29T13:58:00Z">
            <w:rPr/>
          </w:rPrChange>
        </w:rPr>
        <w:t xml:space="preserve"> connector</w:t>
      </w:r>
    </w:p>
    <w:p w14:paraId="5F8C56AE" w14:textId="77777777" w:rsidR="00D96876" w:rsidRPr="009859E1" w:rsidRDefault="00D96876" w:rsidP="00D96876">
      <w:pPr>
        <w:rPr>
          <w:highlight w:val="green"/>
          <w:lang w:val="en-US"/>
          <w:rPrChange w:id="648" w:author="Yonatan Zohar" w:date="2024-02-29T13:58:00Z">
            <w:rPr>
              <w:lang w:val="en-US"/>
            </w:rPr>
          </w:rPrChange>
        </w:rPr>
      </w:pPr>
      <w:r w:rsidRPr="009859E1">
        <w:rPr>
          <w:highlight w:val="green"/>
          <w:lang w:val="en-US"/>
          <w:rPrChange w:id="649" w:author="Yonatan Zohar" w:date="2024-02-29T13:58:00Z">
            <w:rPr>
              <w:lang w:val="en-US"/>
            </w:rPr>
          </w:rPrChange>
        </w:rPr>
        <w:t>Address: 0x13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3708"/>
        <w:gridCol w:w="681"/>
        <w:gridCol w:w="1892"/>
        <w:gridCol w:w="3278"/>
      </w:tblGrid>
      <w:tr w:rsidR="00D96876" w:rsidRPr="009859E1" w14:paraId="499F2A39" w14:textId="77777777" w:rsidTr="00BE3DDA">
        <w:tc>
          <w:tcPr>
            <w:tcW w:w="897" w:type="dxa"/>
            <w:shd w:val="clear" w:color="auto" w:fill="D1D1D1" w:themeFill="background2" w:themeFillShade="E6"/>
          </w:tcPr>
          <w:p w14:paraId="25E63551" w14:textId="77777777" w:rsidR="00D96876" w:rsidRPr="009859E1" w:rsidRDefault="00D96876" w:rsidP="00BE3DDA">
            <w:pPr>
              <w:rPr>
                <w:highlight w:val="green"/>
                <w:lang w:val="en-US"/>
                <w:rPrChange w:id="65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51" w:author="Yonatan Zohar" w:date="2024-02-29T13:58:00Z">
                  <w:rPr>
                    <w:lang w:val="en-US"/>
                  </w:rPr>
                </w:rPrChange>
              </w:rPr>
              <w:t>Bit</w:t>
            </w:r>
          </w:p>
        </w:tc>
        <w:tc>
          <w:tcPr>
            <w:tcW w:w="3708" w:type="dxa"/>
            <w:shd w:val="clear" w:color="auto" w:fill="D1D1D1" w:themeFill="background2" w:themeFillShade="E6"/>
          </w:tcPr>
          <w:p w14:paraId="0B9831AE" w14:textId="77777777" w:rsidR="00D96876" w:rsidRPr="009859E1" w:rsidRDefault="00D96876" w:rsidP="00BE3DDA">
            <w:pPr>
              <w:rPr>
                <w:highlight w:val="green"/>
                <w:lang w:val="en-US"/>
                <w:rPrChange w:id="652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53" w:author="Yonatan Zohar" w:date="2024-02-29T13:58:00Z">
                  <w:rPr>
                    <w:lang w:val="en-US"/>
                  </w:rPr>
                </w:rPrChange>
              </w:rPr>
              <w:t>Field</w:t>
            </w:r>
          </w:p>
        </w:tc>
        <w:tc>
          <w:tcPr>
            <w:tcW w:w="681" w:type="dxa"/>
            <w:shd w:val="clear" w:color="auto" w:fill="D1D1D1" w:themeFill="background2" w:themeFillShade="E6"/>
          </w:tcPr>
          <w:p w14:paraId="68B69E19" w14:textId="77777777" w:rsidR="00D96876" w:rsidRPr="009859E1" w:rsidRDefault="00D96876" w:rsidP="00BE3DDA">
            <w:pPr>
              <w:rPr>
                <w:highlight w:val="green"/>
                <w:lang w:val="en-US"/>
                <w:rPrChange w:id="654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55" w:author="Yonatan Zohar" w:date="2024-02-29T13:58:00Z">
                  <w:rPr>
                    <w:lang w:val="en-US"/>
                  </w:rPr>
                </w:rPrChange>
              </w:rPr>
              <w:t>Type</w:t>
            </w:r>
          </w:p>
        </w:tc>
        <w:tc>
          <w:tcPr>
            <w:tcW w:w="1892" w:type="dxa"/>
            <w:shd w:val="clear" w:color="auto" w:fill="D1D1D1" w:themeFill="background2" w:themeFillShade="E6"/>
          </w:tcPr>
          <w:p w14:paraId="40DC26A2" w14:textId="77777777" w:rsidR="00D96876" w:rsidRPr="009859E1" w:rsidRDefault="00D96876" w:rsidP="00BE3DDA">
            <w:pPr>
              <w:rPr>
                <w:highlight w:val="green"/>
                <w:lang w:val="en-US"/>
                <w:rPrChange w:id="656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57" w:author="Yonatan Zohar" w:date="2024-02-29T13:58:00Z">
                  <w:rPr>
                    <w:lang w:val="en-US"/>
                  </w:rPr>
                </w:rPrChange>
              </w:rPr>
              <w:t xml:space="preserve">Encoding\reset </w:t>
            </w:r>
          </w:p>
        </w:tc>
        <w:tc>
          <w:tcPr>
            <w:tcW w:w="3278" w:type="dxa"/>
            <w:shd w:val="clear" w:color="auto" w:fill="D1D1D1" w:themeFill="background2" w:themeFillShade="E6"/>
          </w:tcPr>
          <w:p w14:paraId="58C2F0DD" w14:textId="77777777" w:rsidR="00D96876" w:rsidRPr="009859E1" w:rsidRDefault="00D96876" w:rsidP="00BE3DDA">
            <w:pPr>
              <w:rPr>
                <w:highlight w:val="green"/>
                <w:lang w:val="en-US"/>
                <w:rPrChange w:id="658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59" w:author="Yonatan Zohar" w:date="2024-02-29T13:58:00Z">
                  <w:rPr>
                    <w:lang w:val="en-US"/>
                  </w:rPr>
                </w:rPrChange>
              </w:rPr>
              <w:t>Description</w:t>
            </w:r>
          </w:p>
        </w:tc>
      </w:tr>
      <w:tr w:rsidR="00D96876" w:rsidRPr="009859E1" w14:paraId="7F2947E5" w14:textId="77777777" w:rsidTr="00BE3DDA">
        <w:trPr>
          <w:trHeight w:val="288"/>
        </w:trPr>
        <w:tc>
          <w:tcPr>
            <w:tcW w:w="897" w:type="dxa"/>
          </w:tcPr>
          <w:p w14:paraId="7A23A1AC" w14:textId="77777777" w:rsidR="00D96876" w:rsidRPr="009859E1" w:rsidRDefault="00D96876" w:rsidP="00BE3DDA">
            <w:pPr>
              <w:rPr>
                <w:highlight w:val="green"/>
                <w:lang w:val="en-US"/>
                <w:rPrChange w:id="66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61" w:author="Yonatan Zohar" w:date="2024-02-29T13:58:00Z">
                  <w:rPr>
                    <w:lang w:val="en-US"/>
                  </w:rPr>
                </w:rPrChange>
              </w:rPr>
              <w:t>31</w:t>
            </w:r>
            <w:r w:rsidRPr="009859E1">
              <w:rPr>
                <w:highlight w:val="green"/>
                <w:rPrChange w:id="662" w:author="Yonatan Zohar" w:date="2024-02-29T13:58:00Z">
                  <w:rPr/>
                </w:rPrChange>
              </w:rPr>
              <w:t>:22</w:t>
            </w:r>
          </w:p>
        </w:tc>
        <w:tc>
          <w:tcPr>
            <w:tcW w:w="3708" w:type="dxa"/>
          </w:tcPr>
          <w:p w14:paraId="43FE42F0" w14:textId="77777777" w:rsidR="00D96876" w:rsidRPr="009859E1" w:rsidRDefault="00D96876" w:rsidP="00BE3DDA">
            <w:pPr>
              <w:rPr>
                <w:highlight w:val="green"/>
                <w:lang w:val="en-US"/>
                <w:rPrChange w:id="663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64" w:author="Yonatan Zohar" w:date="2024-02-29T13:58:00Z">
                  <w:rPr>
                    <w:lang w:val="en-US"/>
                  </w:rPr>
                </w:rPrChange>
              </w:rPr>
              <w:t>SPARE</w:t>
            </w:r>
          </w:p>
        </w:tc>
        <w:tc>
          <w:tcPr>
            <w:tcW w:w="681" w:type="dxa"/>
          </w:tcPr>
          <w:p w14:paraId="0C5AC9FB" w14:textId="77777777" w:rsidR="00D96876" w:rsidRPr="009859E1" w:rsidRDefault="00D96876" w:rsidP="00BE3DDA">
            <w:pPr>
              <w:rPr>
                <w:highlight w:val="green"/>
                <w:lang w:val="en-US"/>
                <w:rPrChange w:id="665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66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12035F07" w14:textId="77777777" w:rsidR="00D96876" w:rsidRPr="009859E1" w:rsidRDefault="00D96876" w:rsidP="00BE3DDA">
            <w:pPr>
              <w:rPr>
                <w:highlight w:val="green"/>
                <w:lang w:val="en-US"/>
                <w:rPrChange w:id="667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266155E7" w14:textId="77777777" w:rsidR="00D96876" w:rsidRPr="009859E1" w:rsidRDefault="00D96876" w:rsidP="00BE3DDA">
            <w:pPr>
              <w:rPr>
                <w:highlight w:val="green"/>
                <w:lang w:val="en-US"/>
                <w:rPrChange w:id="668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69" w:author="Yonatan Zohar" w:date="2024-02-29T13:58:00Z">
                  <w:rPr>
                    <w:lang w:val="en-US"/>
                  </w:rPr>
                </w:rPrChange>
              </w:rPr>
              <w:t>Set to ‘0’</w:t>
            </w:r>
          </w:p>
        </w:tc>
      </w:tr>
      <w:tr w:rsidR="00D96876" w:rsidRPr="009859E1" w14:paraId="40749803" w14:textId="77777777" w:rsidTr="00BE3DDA">
        <w:trPr>
          <w:trHeight w:val="288"/>
        </w:trPr>
        <w:tc>
          <w:tcPr>
            <w:tcW w:w="897" w:type="dxa"/>
          </w:tcPr>
          <w:p w14:paraId="6DB8193F" w14:textId="77777777" w:rsidR="00D96876" w:rsidRPr="009859E1" w:rsidRDefault="00D96876" w:rsidP="00BE3DDA">
            <w:pPr>
              <w:rPr>
                <w:highlight w:val="green"/>
                <w:rPrChange w:id="670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671" w:author="Yonatan Zohar" w:date="2024-02-29T13:58:00Z">
                  <w:rPr/>
                </w:rPrChange>
              </w:rPr>
              <w:t>21</w:t>
            </w:r>
          </w:p>
        </w:tc>
        <w:tc>
          <w:tcPr>
            <w:tcW w:w="3708" w:type="dxa"/>
          </w:tcPr>
          <w:p w14:paraId="4AAD65DF" w14:textId="77777777" w:rsidR="00D96876" w:rsidRPr="009859E1" w:rsidRDefault="00D96876" w:rsidP="00BE3DDA">
            <w:pPr>
              <w:rPr>
                <w:highlight w:val="green"/>
                <w:lang w:val="en-US"/>
                <w:rPrChange w:id="672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673" w:author="Yonatan Zohar" w:date="2024-02-29T13:58:00Z">
                  <w:rPr/>
                </w:rPrChange>
              </w:rPr>
              <w:t>SPARE 1 CONN SINGLE END 3</w:t>
            </w:r>
          </w:p>
        </w:tc>
        <w:tc>
          <w:tcPr>
            <w:tcW w:w="681" w:type="dxa"/>
          </w:tcPr>
          <w:p w14:paraId="7929E9B6" w14:textId="77777777" w:rsidR="00D96876" w:rsidRPr="009859E1" w:rsidRDefault="00D96876" w:rsidP="00BE3DDA">
            <w:pPr>
              <w:rPr>
                <w:highlight w:val="green"/>
                <w:lang w:val="en-US"/>
                <w:rPrChange w:id="674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75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57F7D2D1" w14:textId="77777777" w:rsidR="00D96876" w:rsidRPr="009859E1" w:rsidRDefault="00D96876" w:rsidP="00BE3DDA">
            <w:pPr>
              <w:rPr>
                <w:highlight w:val="green"/>
                <w:lang w:val="en-US"/>
                <w:rPrChange w:id="676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595F84C0" w14:textId="77777777" w:rsidR="00D96876" w:rsidRPr="009859E1" w:rsidRDefault="00D96876" w:rsidP="00BE3DDA">
            <w:pPr>
              <w:rPr>
                <w:highlight w:val="green"/>
                <w:lang w:val="en-US"/>
                <w:rPrChange w:id="677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7CA1D4FE" w14:textId="77777777" w:rsidTr="00BE3DDA">
        <w:trPr>
          <w:trHeight w:val="288"/>
        </w:trPr>
        <w:tc>
          <w:tcPr>
            <w:tcW w:w="897" w:type="dxa"/>
          </w:tcPr>
          <w:p w14:paraId="53F871E5" w14:textId="77777777" w:rsidR="00D96876" w:rsidRPr="009859E1" w:rsidRDefault="00D96876" w:rsidP="00BE3DDA">
            <w:pPr>
              <w:rPr>
                <w:highlight w:val="green"/>
                <w:rPrChange w:id="678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679" w:author="Yonatan Zohar" w:date="2024-02-29T13:58:00Z">
                  <w:rPr/>
                </w:rPrChange>
              </w:rPr>
              <w:t>20</w:t>
            </w:r>
          </w:p>
        </w:tc>
        <w:tc>
          <w:tcPr>
            <w:tcW w:w="3708" w:type="dxa"/>
          </w:tcPr>
          <w:p w14:paraId="7D3650FA" w14:textId="77777777" w:rsidR="00D96876" w:rsidRPr="009859E1" w:rsidRDefault="00D96876" w:rsidP="00BE3DDA">
            <w:pPr>
              <w:rPr>
                <w:highlight w:val="green"/>
                <w:lang w:val="en-US"/>
                <w:rPrChange w:id="68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681" w:author="Yonatan Zohar" w:date="2024-02-29T13:58:00Z">
                  <w:rPr/>
                </w:rPrChange>
              </w:rPr>
              <w:t>SPARE 1 CONN SINGLE END 2</w:t>
            </w:r>
          </w:p>
        </w:tc>
        <w:tc>
          <w:tcPr>
            <w:tcW w:w="681" w:type="dxa"/>
          </w:tcPr>
          <w:p w14:paraId="27CD9184" w14:textId="77777777" w:rsidR="00D96876" w:rsidRPr="009859E1" w:rsidRDefault="00D96876" w:rsidP="00BE3DDA">
            <w:pPr>
              <w:rPr>
                <w:highlight w:val="green"/>
                <w:lang w:val="en-US"/>
                <w:rPrChange w:id="682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83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145430D3" w14:textId="77777777" w:rsidR="00D96876" w:rsidRPr="009859E1" w:rsidRDefault="00D96876" w:rsidP="00BE3DDA">
            <w:pPr>
              <w:rPr>
                <w:highlight w:val="green"/>
                <w:lang w:val="en-US"/>
                <w:rPrChange w:id="684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7CE1C725" w14:textId="77777777" w:rsidR="00D96876" w:rsidRPr="009859E1" w:rsidRDefault="00D96876" w:rsidP="00BE3DDA">
            <w:pPr>
              <w:rPr>
                <w:highlight w:val="green"/>
                <w:lang w:val="en-US"/>
                <w:rPrChange w:id="685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10FEB0C7" w14:textId="77777777" w:rsidTr="00BE3DDA">
        <w:trPr>
          <w:trHeight w:val="288"/>
        </w:trPr>
        <w:tc>
          <w:tcPr>
            <w:tcW w:w="897" w:type="dxa"/>
          </w:tcPr>
          <w:p w14:paraId="67750C88" w14:textId="77777777" w:rsidR="00D96876" w:rsidRPr="009859E1" w:rsidRDefault="00D96876" w:rsidP="00BE3DDA">
            <w:pPr>
              <w:rPr>
                <w:highlight w:val="green"/>
                <w:rPrChange w:id="686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687" w:author="Yonatan Zohar" w:date="2024-02-29T13:58:00Z">
                  <w:rPr/>
                </w:rPrChange>
              </w:rPr>
              <w:t>19</w:t>
            </w:r>
          </w:p>
        </w:tc>
        <w:tc>
          <w:tcPr>
            <w:tcW w:w="3708" w:type="dxa"/>
          </w:tcPr>
          <w:p w14:paraId="106EABC7" w14:textId="77777777" w:rsidR="00D96876" w:rsidRPr="009859E1" w:rsidRDefault="00D96876" w:rsidP="00BE3DDA">
            <w:pPr>
              <w:rPr>
                <w:highlight w:val="green"/>
                <w:lang w:val="en-US"/>
                <w:rPrChange w:id="688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689" w:author="Yonatan Zohar" w:date="2024-02-29T13:58:00Z">
                  <w:rPr/>
                </w:rPrChange>
              </w:rPr>
              <w:t>SPARE 1 CONN SINGLE END 1</w:t>
            </w:r>
          </w:p>
        </w:tc>
        <w:tc>
          <w:tcPr>
            <w:tcW w:w="681" w:type="dxa"/>
          </w:tcPr>
          <w:p w14:paraId="00C0BA21" w14:textId="77777777" w:rsidR="00D96876" w:rsidRPr="009859E1" w:rsidRDefault="00D96876" w:rsidP="00BE3DDA">
            <w:pPr>
              <w:rPr>
                <w:highlight w:val="green"/>
                <w:lang w:val="en-US"/>
                <w:rPrChange w:id="69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91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7CB12661" w14:textId="77777777" w:rsidR="00D96876" w:rsidRPr="009859E1" w:rsidRDefault="00D96876" w:rsidP="00BE3DDA">
            <w:pPr>
              <w:rPr>
                <w:highlight w:val="green"/>
                <w:lang w:val="en-US"/>
                <w:rPrChange w:id="692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331A3F64" w14:textId="77777777" w:rsidR="00D96876" w:rsidRPr="009859E1" w:rsidRDefault="00D96876" w:rsidP="00BE3DDA">
            <w:pPr>
              <w:rPr>
                <w:highlight w:val="green"/>
                <w:lang w:val="en-US"/>
                <w:rPrChange w:id="693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6968FC25" w14:textId="77777777" w:rsidTr="00BE3DDA">
        <w:trPr>
          <w:trHeight w:val="288"/>
        </w:trPr>
        <w:tc>
          <w:tcPr>
            <w:tcW w:w="897" w:type="dxa"/>
          </w:tcPr>
          <w:p w14:paraId="15D086C8" w14:textId="77777777" w:rsidR="00D96876" w:rsidRPr="009859E1" w:rsidRDefault="00D96876" w:rsidP="00BE3DDA">
            <w:pPr>
              <w:rPr>
                <w:highlight w:val="green"/>
                <w:rPrChange w:id="694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695" w:author="Yonatan Zohar" w:date="2024-02-29T13:58:00Z">
                  <w:rPr/>
                </w:rPrChange>
              </w:rPr>
              <w:t>18</w:t>
            </w:r>
          </w:p>
        </w:tc>
        <w:tc>
          <w:tcPr>
            <w:tcW w:w="3708" w:type="dxa"/>
          </w:tcPr>
          <w:p w14:paraId="7BCF5AE1" w14:textId="77777777" w:rsidR="00D96876" w:rsidRPr="009859E1" w:rsidRDefault="00D96876" w:rsidP="00BE3DDA">
            <w:pPr>
              <w:rPr>
                <w:highlight w:val="green"/>
                <w:lang w:val="en-US"/>
                <w:rPrChange w:id="696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697" w:author="Yonatan Zohar" w:date="2024-02-29T13:58:00Z">
                  <w:rPr/>
                </w:rPrChange>
              </w:rPr>
              <w:t>SPARE 1 CONN SINGLE END 0</w:t>
            </w:r>
          </w:p>
        </w:tc>
        <w:tc>
          <w:tcPr>
            <w:tcW w:w="681" w:type="dxa"/>
          </w:tcPr>
          <w:p w14:paraId="5CDE5ABB" w14:textId="77777777" w:rsidR="00D96876" w:rsidRPr="009859E1" w:rsidRDefault="00D96876" w:rsidP="00BE3DDA">
            <w:pPr>
              <w:rPr>
                <w:highlight w:val="green"/>
                <w:lang w:val="en-US"/>
                <w:rPrChange w:id="698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699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594B8E79" w14:textId="77777777" w:rsidR="00D96876" w:rsidRPr="009859E1" w:rsidRDefault="00D96876" w:rsidP="00BE3DDA">
            <w:pPr>
              <w:rPr>
                <w:highlight w:val="green"/>
                <w:lang w:val="en-US"/>
                <w:rPrChange w:id="700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42A5B04B" w14:textId="77777777" w:rsidR="00D96876" w:rsidRPr="009859E1" w:rsidRDefault="00D96876" w:rsidP="00BE3DDA">
            <w:pPr>
              <w:rPr>
                <w:highlight w:val="green"/>
                <w:lang w:val="en-US"/>
                <w:rPrChange w:id="701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43049CCF" w14:textId="77777777" w:rsidTr="00BE3DDA">
        <w:trPr>
          <w:trHeight w:val="288"/>
        </w:trPr>
        <w:tc>
          <w:tcPr>
            <w:tcW w:w="897" w:type="dxa"/>
          </w:tcPr>
          <w:p w14:paraId="7B9DFB8B" w14:textId="77777777" w:rsidR="00D96876" w:rsidRPr="009859E1" w:rsidRDefault="00D96876" w:rsidP="00BE3DDA">
            <w:pPr>
              <w:rPr>
                <w:highlight w:val="green"/>
                <w:rPrChange w:id="702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03" w:author="Yonatan Zohar" w:date="2024-02-29T13:58:00Z">
                  <w:rPr/>
                </w:rPrChange>
              </w:rPr>
              <w:t>17</w:t>
            </w:r>
          </w:p>
        </w:tc>
        <w:tc>
          <w:tcPr>
            <w:tcW w:w="3708" w:type="dxa"/>
          </w:tcPr>
          <w:p w14:paraId="76C7F71C" w14:textId="77777777" w:rsidR="00D96876" w:rsidRPr="009859E1" w:rsidRDefault="00D96876" w:rsidP="00BE3DDA">
            <w:pPr>
              <w:rPr>
                <w:highlight w:val="green"/>
                <w:lang w:val="en-US"/>
                <w:rPrChange w:id="704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05" w:author="Yonatan Zohar" w:date="2024-02-29T13:58:00Z">
                  <w:rPr/>
                </w:rPrChange>
              </w:rPr>
              <w:t>SPARE 1 CONN ANALOG SW 2</w:t>
            </w:r>
          </w:p>
        </w:tc>
        <w:tc>
          <w:tcPr>
            <w:tcW w:w="681" w:type="dxa"/>
          </w:tcPr>
          <w:p w14:paraId="705FD180" w14:textId="77777777" w:rsidR="00D96876" w:rsidRPr="009859E1" w:rsidRDefault="00D96876" w:rsidP="00BE3DDA">
            <w:pPr>
              <w:rPr>
                <w:highlight w:val="green"/>
                <w:lang w:val="en-US"/>
                <w:rPrChange w:id="706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07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26F4FDBC" w14:textId="77777777" w:rsidR="00D96876" w:rsidRPr="009859E1" w:rsidRDefault="00D96876" w:rsidP="00BE3DDA">
            <w:pPr>
              <w:rPr>
                <w:highlight w:val="green"/>
                <w:lang w:val="en-US"/>
                <w:rPrChange w:id="708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1FB6CDDF" w14:textId="77777777" w:rsidR="00D96876" w:rsidRPr="009859E1" w:rsidRDefault="00D96876" w:rsidP="00BE3DDA">
            <w:pPr>
              <w:rPr>
                <w:highlight w:val="green"/>
                <w:lang w:val="en-US"/>
                <w:rPrChange w:id="709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650DAE7E" w14:textId="77777777" w:rsidTr="00BE3DDA">
        <w:trPr>
          <w:trHeight w:val="288"/>
        </w:trPr>
        <w:tc>
          <w:tcPr>
            <w:tcW w:w="897" w:type="dxa"/>
          </w:tcPr>
          <w:p w14:paraId="23007EE7" w14:textId="77777777" w:rsidR="00D96876" w:rsidRPr="009859E1" w:rsidRDefault="00D96876" w:rsidP="00BE3DDA">
            <w:pPr>
              <w:rPr>
                <w:highlight w:val="green"/>
                <w:rPrChange w:id="710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11" w:author="Yonatan Zohar" w:date="2024-02-29T13:58:00Z">
                  <w:rPr/>
                </w:rPrChange>
              </w:rPr>
              <w:t>16</w:t>
            </w:r>
          </w:p>
        </w:tc>
        <w:tc>
          <w:tcPr>
            <w:tcW w:w="3708" w:type="dxa"/>
          </w:tcPr>
          <w:p w14:paraId="65112541" w14:textId="77777777" w:rsidR="00D96876" w:rsidRPr="009859E1" w:rsidRDefault="00D96876" w:rsidP="00BE3DDA">
            <w:pPr>
              <w:rPr>
                <w:highlight w:val="green"/>
                <w:lang w:val="en-US"/>
                <w:rPrChange w:id="712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13" w:author="Yonatan Zohar" w:date="2024-02-29T13:58:00Z">
                  <w:rPr/>
                </w:rPrChange>
              </w:rPr>
              <w:t>SPARE 1 CONN ANALOG SW 1</w:t>
            </w:r>
          </w:p>
        </w:tc>
        <w:tc>
          <w:tcPr>
            <w:tcW w:w="681" w:type="dxa"/>
          </w:tcPr>
          <w:p w14:paraId="5DCF1770" w14:textId="77777777" w:rsidR="00D96876" w:rsidRPr="009859E1" w:rsidRDefault="00D96876" w:rsidP="00BE3DDA">
            <w:pPr>
              <w:rPr>
                <w:highlight w:val="green"/>
                <w:lang w:val="en-US"/>
                <w:rPrChange w:id="714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15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6CC301F2" w14:textId="77777777" w:rsidR="00D96876" w:rsidRPr="009859E1" w:rsidRDefault="00D96876" w:rsidP="00BE3DDA">
            <w:pPr>
              <w:rPr>
                <w:highlight w:val="green"/>
                <w:lang w:val="en-US"/>
                <w:rPrChange w:id="716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102E8E16" w14:textId="77777777" w:rsidR="00D96876" w:rsidRPr="009859E1" w:rsidRDefault="00D96876" w:rsidP="00BE3DDA">
            <w:pPr>
              <w:rPr>
                <w:highlight w:val="green"/>
                <w:lang w:val="en-US"/>
                <w:rPrChange w:id="717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4C8FA855" w14:textId="77777777" w:rsidTr="00BE3DDA">
        <w:trPr>
          <w:trHeight w:val="288"/>
        </w:trPr>
        <w:tc>
          <w:tcPr>
            <w:tcW w:w="897" w:type="dxa"/>
          </w:tcPr>
          <w:p w14:paraId="58EC0312" w14:textId="77777777" w:rsidR="00D96876" w:rsidRPr="009859E1" w:rsidRDefault="00D96876" w:rsidP="00BE3DDA">
            <w:pPr>
              <w:rPr>
                <w:highlight w:val="green"/>
                <w:rPrChange w:id="718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19" w:author="Yonatan Zohar" w:date="2024-02-29T13:58:00Z">
                  <w:rPr/>
                </w:rPrChange>
              </w:rPr>
              <w:t>15</w:t>
            </w:r>
          </w:p>
        </w:tc>
        <w:tc>
          <w:tcPr>
            <w:tcW w:w="3708" w:type="dxa"/>
          </w:tcPr>
          <w:p w14:paraId="713EA792" w14:textId="77777777" w:rsidR="00D96876" w:rsidRPr="009859E1" w:rsidRDefault="00D96876" w:rsidP="00BE3DDA">
            <w:pPr>
              <w:rPr>
                <w:highlight w:val="green"/>
                <w:lang w:val="en-US"/>
                <w:rPrChange w:id="72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21" w:author="Yonatan Zohar" w:date="2024-02-29T13:58:00Z">
                  <w:rPr/>
                </w:rPrChange>
              </w:rPr>
              <w:t>SPARE 1 CONN ANALOG SW 0</w:t>
            </w:r>
          </w:p>
        </w:tc>
        <w:tc>
          <w:tcPr>
            <w:tcW w:w="681" w:type="dxa"/>
          </w:tcPr>
          <w:p w14:paraId="0BAF8AAC" w14:textId="77777777" w:rsidR="00D96876" w:rsidRPr="009859E1" w:rsidRDefault="00D96876" w:rsidP="00BE3DDA">
            <w:pPr>
              <w:rPr>
                <w:highlight w:val="green"/>
                <w:lang w:val="en-US"/>
                <w:rPrChange w:id="722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23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68679B0F" w14:textId="77777777" w:rsidR="00D96876" w:rsidRPr="009859E1" w:rsidRDefault="00D96876" w:rsidP="00BE3DDA">
            <w:pPr>
              <w:rPr>
                <w:highlight w:val="green"/>
                <w:lang w:val="en-US"/>
                <w:rPrChange w:id="724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69B47F97" w14:textId="77777777" w:rsidR="00D96876" w:rsidRPr="009859E1" w:rsidRDefault="00D96876" w:rsidP="00BE3DDA">
            <w:pPr>
              <w:rPr>
                <w:highlight w:val="green"/>
                <w:lang w:val="en-US"/>
                <w:rPrChange w:id="725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60F6A48F" w14:textId="77777777" w:rsidTr="00BE3DDA">
        <w:trPr>
          <w:trHeight w:val="288"/>
        </w:trPr>
        <w:tc>
          <w:tcPr>
            <w:tcW w:w="897" w:type="dxa"/>
          </w:tcPr>
          <w:p w14:paraId="3E39B4F9" w14:textId="77777777" w:rsidR="00D96876" w:rsidRPr="009859E1" w:rsidRDefault="00D96876" w:rsidP="00BE3DDA">
            <w:pPr>
              <w:rPr>
                <w:highlight w:val="green"/>
                <w:rPrChange w:id="726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27" w:author="Yonatan Zohar" w:date="2024-02-29T13:58:00Z">
                  <w:rPr/>
                </w:rPrChange>
              </w:rPr>
              <w:t>14</w:t>
            </w:r>
          </w:p>
        </w:tc>
        <w:tc>
          <w:tcPr>
            <w:tcW w:w="3708" w:type="dxa"/>
          </w:tcPr>
          <w:p w14:paraId="46E0841B" w14:textId="77777777" w:rsidR="00D96876" w:rsidRPr="009859E1" w:rsidRDefault="00D96876" w:rsidP="00BE3DDA">
            <w:pPr>
              <w:rPr>
                <w:highlight w:val="green"/>
                <w:lang w:val="en-US"/>
                <w:rPrChange w:id="728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29" w:author="Yonatan Zohar" w:date="2024-02-29T13:58:00Z">
                  <w:rPr/>
                </w:rPrChange>
              </w:rPr>
              <w:t>SPARE 1 CONN DIFF 3</w:t>
            </w:r>
          </w:p>
        </w:tc>
        <w:tc>
          <w:tcPr>
            <w:tcW w:w="681" w:type="dxa"/>
          </w:tcPr>
          <w:p w14:paraId="2E38DCDF" w14:textId="77777777" w:rsidR="00D96876" w:rsidRPr="009859E1" w:rsidRDefault="00D96876" w:rsidP="00BE3DDA">
            <w:pPr>
              <w:rPr>
                <w:highlight w:val="green"/>
                <w:lang w:val="en-US"/>
                <w:rPrChange w:id="73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31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567E216A" w14:textId="77777777" w:rsidR="00D96876" w:rsidRPr="009859E1" w:rsidRDefault="00D96876" w:rsidP="00BE3DDA">
            <w:pPr>
              <w:rPr>
                <w:highlight w:val="green"/>
                <w:lang w:val="en-US"/>
                <w:rPrChange w:id="732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3FD4C782" w14:textId="77777777" w:rsidR="00D96876" w:rsidRPr="009859E1" w:rsidRDefault="00D96876" w:rsidP="00BE3DDA">
            <w:pPr>
              <w:rPr>
                <w:highlight w:val="green"/>
                <w:lang w:val="en-US"/>
                <w:rPrChange w:id="733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16F4D361" w14:textId="77777777" w:rsidTr="00BE3DDA">
        <w:trPr>
          <w:trHeight w:val="288"/>
        </w:trPr>
        <w:tc>
          <w:tcPr>
            <w:tcW w:w="897" w:type="dxa"/>
          </w:tcPr>
          <w:p w14:paraId="7113F616" w14:textId="77777777" w:rsidR="00D96876" w:rsidRPr="009859E1" w:rsidRDefault="00D96876" w:rsidP="00BE3DDA">
            <w:pPr>
              <w:rPr>
                <w:highlight w:val="green"/>
                <w:rPrChange w:id="734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35" w:author="Yonatan Zohar" w:date="2024-02-29T13:58:00Z">
                  <w:rPr/>
                </w:rPrChange>
              </w:rPr>
              <w:t>13</w:t>
            </w:r>
          </w:p>
        </w:tc>
        <w:tc>
          <w:tcPr>
            <w:tcW w:w="3708" w:type="dxa"/>
          </w:tcPr>
          <w:p w14:paraId="25D498AA" w14:textId="77777777" w:rsidR="00D96876" w:rsidRPr="009859E1" w:rsidRDefault="00D96876" w:rsidP="00BE3DDA">
            <w:pPr>
              <w:rPr>
                <w:highlight w:val="green"/>
                <w:lang w:val="en-US"/>
                <w:rPrChange w:id="736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37" w:author="Yonatan Zohar" w:date="2024-02-29T13:58:00Z">
                  <w:rPr/>
                </w:rPrChange>
              </w:rPr>
              <w:t>SPARE 1 CONN DIFF 2</w:t>
            </w:r>
          </w:p>
        </w:tc>
        <w:tc>
          <w:tcPr>
            <w:tcW w:w="681" w:type="dxa"/>
          </w:tcPr>
          <w:p w14:paraId="67F1702C" w14:textId="77777777" w:rsidR="00D96876" w:rsidRPr="009859E1" w:rsidRDefault="00D96876" w:rsidP="00BE3DDA">
            <w:pPr>
              <w:rPr>
                <w:highlight w:val="green"/>
                <w:lang w:val="en-US"/>
                <w:rPrChange w:id="738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39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34692D97" w14:textId="77777777" w:rsidR="00D96876" w:rsidRPr="009859E1" w:rsidRDefault="00D96876" w:rsidP="00BE3DDA">
            <w:pPr>
              <w:rPr>
                <w:highlight w:val="green"/>
                <w:lang w:val="en-US"/>
                <w:rPrChange w:id="740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4206B905" w14:textId="77777777" w:rsidR="00D96876" w:rsidRPr="009859E1" w:rsidRDefault="00D96876" w:rsidP="00BE3DDA">
            <w:pPr>
              <w:rPr>
                <w:highlight w:val="green"/>
                <w:lang w:val="en-US"/>
                <w:rPrChange w:id="741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59070062" w14:textId="77777777" w:rsidTr="00BE3DDA">
        <w:trPr>
          <w:trHeight w:val="288"/>
        </w:trPr>
        <w:tc>
          <w:tcPr>
            <w:tcW w:w="897" w:type="dxa"/>
          </w:tcPr>
          <w:p w14:paraId="495DEC8E" w14:textId="77777777" w:rsidR="00D96876" w:rsidRPr="009859E1" w:rsidRDefault="00D96876" w:rsidP="00BE3DDA">
            <w:pPr>
              <w:rPr>
                <w:highlight w:val="green"/>
                <w:rPrChange w:id="742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43" w:author="Yonatan Zohar" w:date="2024-02-29T13:58:00Z">
                  <w:rPr/>
                </w:rPrChange>
              </w:rPr>
              <w:t>12</w:t>
            </w:r>
          </w:p>
        </w:tc>
        <w:tc>
          <w:tcPr>
            <w:tcW w:w="3708" w:type="dxa"/>
          </w:tcPr>
          <w:p w14:paraId="3348E5E5" w14:textId="77777777" w:rsidR="00D96876" w:rsidRPr="009859E1" w:rsidRDefault="00D96876" w:rsidP="00BE3DDA">
            <w:pPr>
              <w:rPr>
                <w:highlight w:val="green"/>
                <w:lang w:val="en-US"/>
                <w:rPrChange w:id="744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45" w:author="Yonatan Zohar" w:date="2024-02-29T13:58:00Z">
                  <w:rPr/>
                </w:rPrChange>
              </w:rPr>
              <w:t>SPARE 1 CONN DIFF 1</w:t>
            </w:r>
          </w:p>
        </w:tc>
        <w:tc>
          <w:tcPr>
            <w:tcW w:w="681" w:type="dxa"/>
          </w:tcPr>
          <w:p w14:paraId="0EA841A9" w14:textId="77777777" w:rsidR="00D96876" w:rsidRPr="009859E1" w:rsidRDefault="00D96876" w:rsidP="00BE3DDA">
            <w:pPr>
              <w:rPr>
                <w:highlight w:val="green"/>
                <w:lang w:val="en-US"/>
                <w:rPrChange w:id="746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47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67EB9E19" w14:textId="77777777" w:rsidR="00D96876" w:rsidRPr="009859E1" w:rsidRDefault="00D96876" w:rsidP="00BE3DDA">
            <w:pPr>
              <w:rPr>
                <w:highlight w:val="green"/>
                <w:lang w:val="en-US"/>
                <w:rPrChange w:id="748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551D1DA4" w14:textId="77777777" w:rsidR="00D96876" w:rsidRPr="009859E1" w:rsidRDefault="00D96876" w:rsidP="00BE3DDA">
            <w:pPr>
              <w:rPr>
                <w:highlight w:val="green"/>
                <w:lang w:val="en-US"/>
                <w:rPrChange w:id="749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47AF7DA5" w14:textId="77777777" w:rsidTr="00BE3DDA">
        <w:trPr>
          <w:trHeight w:val="288"/>
        </w:trPr>
        <w:tc>
          <w:tcPr>
            <w:tcW w:w="897" w:type="dxa"/>
          </w:tcPr>
          <w:p w14:paraId="7CA68757" w14:textId="77777777" w:rsidR="00D96876" w:rsidRPr="009859E1" w:rsidRDefault="00D96876" w:rsidP="00BE3DDA">
            <w:pPr>
              <w:rPr>
                <w:highlight w:val="green"/>
                <w:rPrChange w:id="750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51" w:author="Yonatan Zohar" w:date="2024-02-29T13:58:00Z">
                  <w:rPr/>
                </w:rPrChange>
              </w:rPr>
              <w:t>11</w:t>
            </w:r>
          </w:p>
        </w:tc>
        <w:tc>
          <w:tcPr>
            <w:tcW w:w="3708" w:type="dxa"/>
          </w:tcPr>
          <w:p w14:paraId="1BA30959" w14:textId="77777777" w:rsidR="00D96876" w:rsidRPr="009859E1" w:rsidRDefault="00D96876" w:rsidP="00BE3DDA">
            <w:pPr>
              <w:rPr>
                <w:highlight w:val="green"/>
                <w:lang w:val="en-US"/>
                <w:rPrChange w:id="752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53" w:author="Yonatan Zohar" w:date="2024-02-29T13:58:00Z">
                  <w:rPr/>
                </w:rPrChange>
              </w:rPr>
              <w:t>SPARE 1 CONN DIFF 0</w:t>
            </w:r>
          </w:p>
        </w:tc>
        <w:tc>
          <w:tcPr>
            <w:tcW w:w="681" w:type="dxa"/>
          </w:tcPr>
          <w:p w14:paraId="58AA4ECE" w14:textId="77777777" w:rsidR="00D96876" w:rsidRPr="009859E1" w:rsidRDefault="00D96876" w:rsidP="00BE3DDA">
            <w:pPr>
              <w:rPr>
                <w:highlight w:val="green"/>
                <w:lang w:val="en-US"/>
                <w:rPrChange w:id="754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55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189E2CE0" w14:textId="77777777" w:rsidR="00D96876" w:rsidRPr="009859E1" w:rsidRDefault="00D96876" w:rsidP="00BE3DDA">
            <w:pPr>
              <w:rPr>
                <w:highlight w:val="green"/>
                <w:lang w:val="en-US"/>
                <w:rPrChange w:id="756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072C4068" w14:textId="77777777" w:rsidR="00D96876" w:rsidRPr="009859E1" w:rsidRDefault="00D96876" w:rsidP="00BE3DDA">
            <w:pPr>
              <w:rPr>
                <w:highlight w:val="green"/>
                <w:lang w:val="en-US"/>
                <w:rPrChange w:id="757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2D36B7C0" w14:textId="77777777" w:rsidTr="00BE3DDA">
        <w:trPr>
          <w:trHeight w:val="288"/>
        </w:trPr>
        <w:tc>
          <w:tcPr>
            <w:tcW w:w="897" w:type="dxa"/>
          </w:tcPr>
          <w:p w14:paraId="3273EEB2" w14:textId="77777777" w:rsidR="00D96876" w:rsidRPr="009859E1" w:rsidRDefault="00D96876" w:rsidP="00BE3DDA">
            <w:pPr>
              <w:rPr>
                <w:highlight w:val="green"/>
                <w:rPrChange w:id="758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59" w:author="Yonatan Zohar" w:date="2024-02-29T13:58:00Z">
                  <w:rPr/>
                </w:rPrChange>
              </w:rPr>
              <w:t>10</w:t>
            </w:r>
          </w:p>
        </w:tc>
        <w:tc>
          <w:tcPr>
            <w:tcW w:w="3708" w:type="dxa"/>
          </w:tcPr>
          <w:p w14:paraId="2498EEA5" w14:textId="77777777" w:rsidR="00D96876" w:rsidRPr="009859E1" w:rsidRDefault="00D96876" w:rsidP="00BE3DDA">
            <w:pPr>
              <w:rPr>
                <w:highlight w:val="green"/>
                <w:lang w:val="en-US"/>
                <w:rPrChange w:id="76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61" w:author="Yonatan Zohar" w:date="2024-02-29T13:58:00Z">
                  <w:rPr/>
                </w:rPrChange>
              </w:rPr>
              <w:t>SPARE 1 CONN SINGLE END 3</w:t>
            </w:r>
          </w:p>
        </w:tc>
        <w:tc>
          <w:tcPr>
            <w:tcW w:w="681" w:type="dxa"/>
          </w:tcPr>
          <w:p w14:paraId="1A07EA77" w14:textId="77777777" w:rsidR="00D96876" w:rsidRPr="009859E1" w:rsidRDefault="00D96876" w:rsidP="00BE3DDA">
            <w:pPr>
              <w:rPr>
                <w:highlight w:val="green"/>
                <w:lang w:val="en-US"/>
                <w:rPrChange w:id="762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63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3CBA8563" w14:textId="77777777" w:rsidR="00D96876" w:rsidRPr="009859E1" w:rsidRDefault="00D96876" w:rsidP="00BE3DDA">
            <w:pPr>
              <w:rPr>
                <w:highlight w:val="green"/>
                <w:lang w:val="en-US"/>
                <w:rPrChange w:id="764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5A9BFC9B" w14:textId="77777777" w:rsidR="00D96876" w:rsidRPr="009859E1" w:rsidRDefault="00D96876" w:rsidP="00BE3DDA">
            <w:pPr>
              <w:rPr>
                <w:highlight w:val="green"/>
                <w:lang w:val="en-US"/>
                <w:rPrChange w:id="765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668DFC9C" w14:textId="77777777" w:rsidTr="00BE3DDA">
        <w:trPr>
          <w:trHeight w:val="288"/>
        </w:trPr>
        <w:tc>
          <w:tcPr>
            <w:tcW w:w="897" w:type="dxa"/>
          </w:tcPr>
          <w:p w14:paraId="27341ABE" w14:textId="77777777" w:rsidR="00D96876" w:rsidRPr="009859E1" w:rsidRDefault="00D96876" w:rsidP="00BE3DDA">
            <w:pPr>
              <w:rPr>
                <w:highlight w:val="green"/>
                <w:rPrChange w:id="766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67" w:author="Yonatan Zohar" w:date="2024-02-29T13:58:00Z">
                  <w:rPr/>
                </w:rPrChange>
              </w:rPr>
              <w:t>9</w:t>
            </w:r>
          </w:p>
        </w:tc>
        <w:tc>
          <w:tcPr>
            <w:tcW w:w="3708" w:type="dxa"/>
          </w:tcPr>
          <w:p w14:paraId="14F2A446" w14:textId="77777777" w:rsidR="00D96876" w:rsidRPr="009859E1" w:rsidRDefault="00D96876" w:rsidP="00BE3DDA">
            <w:pPr>
              <w:rPr>
                <w:highlight w:val="green"/>
                <w:lang w:val="en-US"/>
                <w:rPrChange w:id="768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69" w:author="Yonatan Zohar" w:date="2024-02-29T13:58:00Z">
                  <w:rPr/>
                </w:rPrChange>
              </w:rPr>
              <w:t>SPARE 1 CONN SINGLE END 2</w:t>
            </w:r>
          </w:p>
        </w:tc>
        <w:tc>
          <w:tcPr>
            <w:tcW w:w="681" w:type="dxa"/>
          </w:tcPr>
          <w:p w14:paraId="3B94BC37" w14:textId="77777777" w:rsidR="00D96876" w:rsidRPr="009859E1" w:rsidRDefault="00D96876" w:rsidP="00BE3DDA">
            <w:pPr>
              <w:rPr>
                <w:highlight w:val="green"/>
                <w:lang w:val="en-US"/>
                <w:rPrChange w:id="77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71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540558F4" w14:textId="77777777" w:rsidR="00D96876" w:rsidRPr="009859E1" w:rsidRDefault="00D96876" w:rsidP="00BE3DDA">
            <w:pPr>
              <w:rPr>
                <w:highlight w:val="green"/>
                <w:lang w:val="en-US"/>
                <w:rPrChange w:id="772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6C3273B6" w14:textId="77777777" w:rsidR="00D96876" w:rsidRPr="009859E1" w:rsidRDefault="00D96876" w:rsidP="00BE3DDA">
            <w:pPr>
              <w:rPr>
                <w:highlight w:val="green"/>
                <w:lang w:val="en-US"/>
                <w:rPrChange w:id="773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2DA43337" w14:textId="77777777" w:rsidTr="00BE3DDA">
        <w:trPr>
          <w:trHeight w:val="288"/>
        </w:trPr>
        <w:tc>
          <w:tcPr>
            <w:tcW w:w="897" w:type="dxa"/>
          </w:tcPr>
          <w:p w14:paraId="7020D14C" w14:textId="77777777" w:rsidR="00D96876" w:rsidRPr="009859E1" w:rsidRDefault="00D96876" w:rsidP="00BE3DDA">
            <w:pPr>
              <w:rPr>
                <w:highlight w:val="green"/>
                <w:rPrChange w:id="774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75" w:author="Yonatan Zohar" w:date="2024-02-29T13:58:00Z">
                  <w:rPr/>
                </w:rPrChange>
              </w:rPr>
              <w:t>8</w:t>
            </w:r>
          </w:p>
        </w:tc>
        <w:tc>
          <w:tcPr>
            <w:tcW w:w="3708" w:type="dxa"/>
          </w:tcPr>
          <w:p w14:paraId="360A4EA4" w14:textId="77777777" w:rsidR="00D96876" w:rsidRPr="009859E1" w:rsidRDefault="00D96876" w:rsidP="00BE3DDA">
            <w:pPr>
              <w:rPr>
                <w:highlight w:val="green"/>
                <w:lang w:val="en-US"/>
                <w:rPrChange w:id="776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77" w:author="Yonatan Zohar" w:date="2024-02-29T13:58:00Z">
                  <w:rPr/>
                </w:rPrChange>
              </w:rPr>
              <w:t>SPARE 1 CONN SINGLE END 1</w:t>
            </w:r>
          </w:p>
        </w:tc>
        <w:tc>
          <w:tcPr>
            <w:tcW w:w="681" w:type="dxa"/>
          </w:tcPr>
          <w:p w14:paraId="4477B122" w14:textId="77777777" w:rsidR="00D96876" w:rsidRPr="009859E1" w:rsidRDefault="00D96876" w:rsidP="00BE3DDA">
            <w:pPr>
              <w:rPr>
                <w:highlight w:val="green"/>
                <w:lang w:val="en-US"/>
                <w:rPrChange w:id="778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79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3ED35119" w14:textId="77777777" w:rsidR="00D96876" w:rsidRPr="009859E1" w:rsidRDefault="00D96876" w:rsidP="00BE3DDA">
            <w:pPr>
              <w:rPr>
                <w:highlight w:val="green"/>
                <w:lang w:val="en-US"/>
                <w:rPrChange w:id="780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4BDB0D90" w14:textId="77777777" w:rsidR="00D96876" w:rsidRPr="009859E1" w:rsidRDefault="00D96876" w:rsidP="00BE3DDA">
            <w:pPr>
              <w:rPr>
                <w:highlight w:val="green"/>
                <w:lang w:val="en-US"/>
                <w:rPrChange w:id="781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53FA63EC" w14:textId="77777777" w:rsidTr="00BE3DDA">
        <w:trPr>
          <w:trHeight w:val="288"/>
        </w:trPr>
        <w:tc>
          <w:tcPr>
            <w:tcW w:w="897" w:type="dxa"/>
          </w:tcPr>
          <w:p w14:paraId="0F4DA006" w14:textId="77777777" w:rsidR="00D96876" w:rsidRPr="009859E1" w:rsidRDefault="00D96876" w:rsidP="00BE3DDA">
            <w:pPr>
              <w:rPr>
                <w:highlight w:val="green"/>
                <w:rPrChange w:id="782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83" w:author="Yonatan Zohar" w:date="2024-02-29T13:58:00Z">
                  <w:rPr/>
                </w:rPrChange>
              </w:rPr>
              <w:t>7</w:t>
            </w:r>
          </w:p>
        </w:tc>
        <w:tc>
          <w:tcPr>
            <w:tcW w:w="3708" w:type="dxa"/>
          </w:tcPr>
          <w:p w14:paraId="3000ADE5" w14:textId="77777777" w:rsidR="00D96876" w:rsidRPr="009859E1" w:rsidRDefault="00D96876" w:rsidP="00BE3DDA">
            <w:pPr>
              <w:rPr>
                <w:highlight w:val="green"/>
                <w:lang w:val="en-US"/>
                <w:rPrChange w:id="784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85" w:author="Yonatan Zohar" w:date="2024-02-29T13:58:00Z">
                  <w:rPr/>
                </w:rPrChange>
              </w:rPr>
              <w:t>SPARE 1 CONN SINGLE END 0</w:t>
            </w:r>
          </w:p>
        </w:tc>
        <w:tc>
          <w:tcPr>
            <w:tcW w:w="681" w:type="dxa"/>
          </w:tcPr>
          <w:p w14:paraId="251BE802" w14:textId="77777777" w:rsidR="00D96876" w:rsidRPr="009859E1" w:rsidRDefault="00D96876" w:rsidP="00BE3DDA">
            <w:pPr>
              <w:rPr>
                <w:highlight w:val="green"/>
                <w:lang w:val="en-US"/>
                <w:rPrChange w:id="786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87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3AA068F2" w14:textId="77777777" w:rsidR="00D96876" w:rsidRPr="009859E1" w:rsidRDefault="00D96876" w:rsidP="00BE3DDA">
            <w:pPr>
              <w:rPr>
                <w:highlight w:val="green"/>
                <w:lang w:val="en-US"/>
                <w:rPrChange w:id="788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36E6EC0C" w14:textId="77777777" w:rsidR="00D96876" w:rsidRPr="009859E1" w:rsidRDefault="00D96876" w:rsidP="00BE3DDA">
            <w:pPr>
              <w:rPr>
                <w:highlight w:val="green"/>
                <w:lang w:val="en-US"/>
                <w:rPrChange w:id="789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066C52C8" w14:textId="77777777" w:rsidTr="00BE3DDA">
        <w:trPr>
          <w:trHeight w:val="288"/>
        </w:trPr>
        <w:tc>
          <w:tcPr>
            <w:tcW w:w="897" w:type="dxa"/>
          </w:tcPr>
          <w:p w14:paraId="47D82D39" w14:textId="77777777" w:rsidR="00D96876" w:rsidRPr="009859E1" w:rsidRDefault="00D96876" w:rsidP="00BE3DDA">
            <w:pPr>
              <w:rPr>
                <w:highlight w:val="green"/>
                <w:rPrChange w:id="790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91" w:author="Yonatan Zohar" w:date="2024-02-29T13:58:00Z">
                  <w:rPr/>
                </w:rPrChange>
              </w:rPr>
              <w:t>6</w:t>
            </w:r>
          </w:p>
        </w:tc>
        <w:tc>
          <w:tcPr>
            <w:tcW w:w="3708" w:type="dxa"/>
          </w:tcPr>
          <w:p w14:paraId="4B4BD167" w14:textId="77777777" w:rsidR="00D96876" w:rsidRPr="009859E1" w:rsidRDefault="00D96876" w:rsidP="00BE3DDA">
            <w:pPr>
              <w:rPr>
                <w:highlight w:val="green"/>
                <w:lang w:val="en-US"/>
                <w:rPrChange w:id="792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793" w:author="Yonatan Zohar" w:date="2024-02-29T13:58:00Z">
                  <w:rPr/>
                </w:rPrChange>
              </w:rPr>
              <w:t>SPARE 1 CONN ANALOG SW 2</w:t>
            </w:r>
          </w:p>
        </w:tc>
        <w:tc>
          <w:tcPr>
            <w:tcW w:w="681" w:type="dxa"/>
          </w:tcPr>
          <w:p w14:paraId="36AD3343" w14:textId="77777777" w:rsidR="00D96876" w:rsidRPr="009859E1" w:rsidRDefault="00D96876" w:rsidP="00BE3DDA">
            <w:pPr>
              <w:rPr>
                <w:highlight w:val="green"/>
                <w:lang w:val="en-US"/>
                <w:rPrChange w:id="794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795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2D9458D3" w14:textId="77777777" w:rsidR="00D96876" w:rsidRPr="009859E1" w:rsidRDefault="00D96876" w:rsidP="00BE3DDA">
            <w:pPr>
              <w:rPr>
                <w:highlight w:val="green"/>
                <w:lang w:val="en-US"/>
                <w:rPrChange w:id="796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2F205512" w14:textId="77777777" w:rsidR="00D96876" w:rsidRPr="009859E1" w:rsidRDefault="00D96876" w:rsidP="00BE3DDA">
            <w:pPr>
              <w:rPr>
                <w:highlight w:val="green"/>
                <w:lang w:val="en-US"/>
                <w:rPrChange w:id="797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5A59882E" w14:textId="77777777" w:rsidTr="00BE3DDA">
        <w:trPr>
          <w:trHeight w:val="288"/>
        </w:trPr>
        <w:tc>
          <w:tcPr>
            <w:tcW w:w="897" w:type="dxa"/>
          </w:tcPr>
          <w:p w14:paraId="04B081D3" w14:textId="77777777" w:rsidR="00D96876" w:rsidRPr="009859E1" w:rsidRDefault="00D96876" w:rsidP="00BE3DDA">
            <w:pPr>
              <w:rPr>
                <w:highlight w:val="green"/>
                <w:rPrChange w:id="798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799" w:author="Yonatan Zohar" w:date="2024-02-29T13:58:00Z">
                  <w:rPr/>
                </w:rPrChange>
              </w:rPr>
              <w:t>5</w:t>
            </w:r>
          </w:p>
        </w:tc>
        <w:tc>
          <w:tcPr>
            <w:tcW w:w="3708" w:type="dxa"/>
          </w:tcPr>
          <w:p w14:paraId="027133DA" w14:textId="77777777" w:rsidR="00D96876" w:rsidRPr="009859E1" w:rsidRDefault="00D96876" w:rsidP="00BE3DDA">
            <w:pPr>
              <w:rPr>
                <w:highlight w:val="green"/>
                <w:lang w:val="en-US"/>
                <w:rPrChange w:id="80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801" w:author="Yonatan Zohar" w:date="2024-02-29T13:58:00Z">
                  <w:rPr/>
                </w:rPrChange>
              </w:rPr>
              <w:t>SPARE 1 CONN ANALOG SW 1</w:t>
            </w:r>
          </w:p>
        </w:tc>
        <w:tc>
          <w:tcPr>
            <w:tcW w:w="681" w:type="dxa"/>
          </w:tcPr>
          <w:p w14:paraId="4BDEEE83" w14:textId="77777777" w:rsidR="00D96876" w:rsidRPr="009859E1" w:rsidRDefault="00D96876" w:rsidP="00BE3DDA">
            <w:pPr>
              <w:rPr>
                <w:highlight w:val="green"/>
                <w:rPrChange w:id="802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lang w:val="en-US"/>
                <w:rPrChange w:id="803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4270F9E6" w14:textId="77777777" w:rsidR="00D96876" w:rsidRPr="009859E1" w:rsidRDefault="00D96876" w:rsidP="00BE3DDA">
            <w:pPr>
              <w:rPr>
                <w:highlight w:val="green"/>
                <w:lang w:val="en-US"/>
                <w:rPrChange w:id="804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032FC307" w14:textId="77777777" w:rsidR="00D96876" w:rsidRPr="009859E1" w:rsidRDefault="00D96876" w:rsidP="00BE3DDA">
            <w:pPr>
              <w:rPr>
                <w:highlight w:val="green"/>
                <w:lang w:val="en-US"/>
                <w:rPrChange w:id="805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7BB57F6E" w14:textId="77777777" w:rsidTr="00BE3DDA">
        <w:trPr>
          <w:trHeight w:val="288"/>
        </w:trPr>
        <w:tc>
          <w:tcPr>
            <w:tcW w:w="897" w:type="dxa"/>
          </w:tcPr>
          <w:p w14:paraId="37CA4619" w14:textId="77777777" w:rsidR="00D96876" w:rsidRPr="009859E1" w:rsidRDefault="00D96876" w:rsidP="00BE3DDA">
            <w:pPr>
              <w:rPr>
                <w:highlight w:val="green"/>
                <w:rPrChange w:id="806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807" w:author="Yonatan Zohar" w:date="2024-02-29T13:58:00Z">
                  <w:rPr/>
                </w:rPrChange>
              </w:rPr>
              <w:t>4</w:t>
            </w:r>
          </w:p>
        </w:tc>
        <w:tc>
          <w:tcPr>
            <w:tcW w:w="3708" w:type="dxa"/>
          </w:tcPr>
          <w:p w14:paraId="65F00173" w14:textId="77777777" w:rsidR="00D96876" w:rsidRPr="009859E1" w:rsidRDefault="00D96876" w:rsidP="00BE3DDA">
            <w:pPr>
              <w:rPr>
                <w:highlight w:val="green"/>
                <w:rPrChange w:id="808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809" w:author="Yonatan Zohar" w:date="2024-02-29T13:58:00Z">
                  <w:rPr/>
                </w:rPrChange>
              </w:rPr>
              <w:t>SPARE 1 CONN ANALOG SW 0</w:t>
            </w:r>
          </w:p>
        </w:tc>
        <w:tc>
          <w:tcPr>
            <w:tcW w:w="681" w:type="dxa"/>
          </w:tcPr>
          <w:p w14:paraId="437486D9" w14:textId="77777777" w:rsidR="00D96876" w:rsidRPr="009859E1" w:rsidRDefault="00D96876" w:rsidP="00BE3DDA">
            <w:pPr>
              <w:rPr>
                <w:highlight w:val="green"/>
                <w:lang w:val="en-US"/>
                <w:rPrChange w:id="81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811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68660626" w14:textId="77777777" w:rsidR="00D96876" w:rsidRPr="009859E1" w:rsidRDefault="00D96876" w:rsidP="00BE3DDA">
            <w:pPr>
              <w:rPr>
                <w:highlight w:val="green"/>
                <w:lang w:val="en-US"/>
                <w:rPrChange w:id="812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2D06DF69" w14:textId="77777777" w:rsidR="00D96876" w:rsidRPr="009859E1" w:rsidRDefault="00D96876" w:rsidP="00BE3DDA">
            <w:pPr>
              <w:rPr>
                <w:highlight w:val="green"/>
                <w:lang w:val="en-US"/>
                <w:rPrChange w:id="813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2F10EBC2" w14:textId="77777777" w:rsidTr="00BE3DDA">
        <w:trPr>
          <w:trHeight w:val="288"/>
        </w:trPr>
        <w:tc>
          <w:tcPr>
            <w:tcW w:w="897" w:type="dxa"/>
          </w:tcPr>
          <w:p w14:paraId="7CE69951" w14:textId="77777777" w:rsidR="00D96876" w:rsidRPr="009859E1" w:rsidRDefault="00D96876" w:rsidP="00BE3DDA">
            <w:pPr>
              <w:rPr>
                <w:highlight w:val="green"/>
                <w:rPrChange w:id="814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815" w:author="Yonatan Zohar" w:date="2024-02-29T13:58:00Z">
                  <w:rPr/>
                </w:rPrChange>
              </w:rPr>
              <w:t>3</w:t>
            </w:r>
          </w:p>
        </w:tc>
        <w:tc>
          <w:tcPr>
            <w:tcW w:w="3708" w:type="dxa"/>
          </w:tcPr>
          <w:p w14:paraId="3594AA18" w14:textId="77777777" w:rsidR="00D96876" w:rsidRPr="009859E1" w:rsidRDefault="00D96876" w:rsidP="00BE3DDA">
            <w:pPr>
              <w:rPr>
                <w:highlight w:val="green"/>
                <w:lang w:val="en-US"/>
                <w:rPrChange w:id="816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817" w:author="Yonatan Zohar" w:date="2024-02-29T13:58:00Z">
                  <w:rPr/>
                </w:rPrChange>
              </w:rPr>
              <w:t>SPARE 1 CONN DIFF 3</w:t>
            </w:r>
          </w:p>
        </w:tc>
        <w:tc>
          <w:tcPr>
            <w:tcW w:w="681" w:type="dxa"/>
          </w:tcPr>
          <w:p w14:paraId="234E2354" w14:textId="77777777" w:rsidR="00D96876" w:rsidRPr="009859E1" w:rsidRDefault="00D96876" w:rsidP="00BE3DDA">
            <w:pPr>
              <w:rPr>
                <w:highlight w:val="green"/>
                <w:lang w:val="en-US"/>
                <w:rPrChange w:id="818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819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07AE015F" w14:textId="77777777" w:rsidR="00D96876" w:rsidRPr="009859E1" w:rsidRDefault="00D96876" w:rsidP="00BE3DDA">
            <w:pPr>
              <w:rPr>
                <w:highlight w:val="green"/>
                <w:lang w:val="en-US"/>
                <w:rPrChange w:id="820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3977414D" w14:textId="77777777" w:rsidR="00D96876" w:rsidRPr="009859E1" w:rsidRDefault="00D96876" w:rsidP="00BE3DDA">
            <w:pPr>
              <w:rPr>
                <w:highlight w:val="green"/>
                <w:lang w:val="en-US"/>
                <w:rPrChange w:id="821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15B49B0D" w14:textId="77777777" w:rsidTr="00BE3DDA">
        <w:trPr>
          <w:trHeight w:val="288"/>
        </w:trPr>
        <w:tc>
          <w:tcPr>
            <w:tcW w:w="897" w:type="dxa"/>
          </w:tcPr>
          <w:p w14:paraId="37314193" w14:textId="77777777" w:rsidR="00D96876" w:rsidRPr="009859E1" w:rsidRDefault="00D96876" w:rsidP="00BE3DDA">
            <w:pPr>
              <w:rPr>
                <w:highlight w:val="green"/>
                <w:lang w:val="en-US"/>
                <w:rPrChange w:id="822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823" w:author="Yonatan Zohar" w:date="2024-02-29T13:58:00Z">
                  <w:rPr/>
                </w:rPrChange>
              </w:rPr>
              <w:t>2</w:t>
            </w:r>
          </w:p>
        </w:tc>
        <w:tc>
          <w:tcPr>
            <w:tcW w:w="3708" w:type="dxa"/>
          </w:tcPr>
          <w:p w14:paraId="77AD84E8" w14:textId="77777777" w:rsidR="00D96876" w:rsidRPr="009859E1" w:rsidRDefault="00D96876" w:rsidP="00BE3DDA">
            <w:pPr>
              <w:rPr>
                <w:highlight w:val="green"/>
                <w:lang w:val="en-US"/>
                <w:rPrChange w:id="824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825" w:author="Yonatan Zohar" w:date="2024-02-29T13:58:00Z">
                  <w:rPr/>
                </w:rPrChange>
              </w:rPr>
              <w:t>SPARE 1 CONN DIFF 2</w:t>
            </w:r>
          </w:p>
        </w:tc>
        <w:tc>
          <w:tcPr>
            <w:tcW w:w="681" w:type="dxa"/>
          </w:tcPr>
          <w:p w14:paraId="56D0B6AF" w14:textId="77777777" w:rsidR="00D96876" w:rsidRPr="009859E1" w:rsidRDefault="00D96876" w:rsidP="00BE3DDA">
            <w:pPr>
              <w:rPr>
                <w:highlight w:val="green"/>
                <w:lang w:val="en-US"/>
                <w:rPrChange w:id="826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827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1FFD41E6" w14:textId="77777777" w:rsidR="00D96876" w:rsidRPr="009859E1" w:rsidRDefault="00D96876" w:rsidP="00BE3DDA">
            <w:pPr>
              <w:rPr>
                <w:highlight w:val="green"/>
                <w:lang w:val="en-US"/>
                <w:rPrChange w:id="828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51D5E4BA" w14:textId="77777777" w:rsidR="00D96876" w:rsidRPr="009859E1" w:rsidRDefault="00D96876" w:rsidP="00BE3DDA">
            <w:pPr>
              <w:rPr>
                <w:highlight w:val="green"/>
                <w:lang w:val="en-US"/>
                <w:rPrChange w:id="829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:rsidRPr="009859E1" w14:paraId="21A7C39D" w14:textId="77777777" w:rsidTr="00BE3DDA">
        <w:trPr>
          <w:trHeight w:val="288"/>
        </w:trPr>
        <w:tc>
          <w:tcPr>
            <w:tcW w:w="897" w:type="dxa"/>
          </w:tcPr>
          <w:p w14:paraId="4CACEF47" w14:textId="77777777" w:rsidR="00D96876" w:rsidRPr="009859E1" w:rsidRDefault="00D96876" w:rsidP="00BE3DDA">
            <w:pPr>
              <w:rPr>
                <w:highlight w:val="green"/>
                <w:lang w:val="en-US"/>
                <w:rPrChange w:id="830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831" w:author="Yonatan Zohar" w:date="2024-02-29T13:58:00Z">
                  <w:rPr/>
                </w:rPrChange>
              </w:rPr>
              <w:t>1</w:t>
            </w:r>
          </w:p>
        </w:tc>
        <w:tc>
          <w:tcPr>
            <w:tcW w:w="3708" w:type="dxa"/>
          </w:tcPr>
          <w:p w14:paraId="2164616B" w14:textId="77777777" w:rsidR="00D96876" w:rsidRPr="009859E1" w:rsidRDefault="00D96876" w:rsidP="00BE3DDA">
            <w:pPr>
              <w:rPr>
                <w:highlight w:val="green"/>
                <w:lang w:val="en-US"/>
                <w:rPrChange w:id="832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rPrChange w:id="833" w:author="Yonatan Zohar" w:date="2024-02-29T13:58:00Z">
                  <w:rPr/>
                </w:rPrChange>
              </w:rPr>
              <w:t>SPARE 1 CONN DIFF 1</w:t>
            </w:r>
          </w:p>
        </w:tc>
        <w:tc>
          <w:tcPr>
            <w:tcW w:w="681" w:type="dxa"/>
          </w:tcPr>
          <w:p w14:paraId="22FA0B8E" w14:textId="77777777" w:rsidR="00D96876" w:rsidRPr="009859E1" w:rsidRDefault="00D96876" w:rsidP="00BE3DDA">
            <w:pPr>
              <w:rPr>
                <w:highlight w:val="green"/>
                <w:lang w:val="en-US"/>
                <w:rPrChange w:id="834" w:author="Yonatan Zohar" w:date="2024-02-29T13:58:00Z">
                  <w:rPr>
                    <w:lang w:val="en-US"/>
                  </w:rPr>
                </w:rPrChange>
              </w:rPr>
            </w:pPr>
            <w:r w:rsidRPr="009859E1">
              <w:rPr>
                <w:highlight w:val="green"/>
                <w:lang w:val="en-US"/>
                <w:rPrChange w:id="835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6D9A1D93" w14:textId="77777777" w:rsidR="00D96876" w:rsidRPr="009859E1" w:rsidRDefault="00D96876" w:rsidP="00BE3DDA">
            <w:pPr>
              <w:rPr>
                <w:highlight w:val="green"/>
                <w:lang w:val="en-US"/>
                <w:rPrChange w:id="836" w:author="Yonatan Zohar" w:date="2024-02-29T13:58:00Z">
                  <w:rPr>
                    <w:lang w:val="en-US"/>
                  </w:rPr>
                </w:rPrChange>
              </w:rPr>
            </w:pPr>
          </w:p>
        </w:tc>
        <w:tc>
          <w:tcPr>
            <w:tcW w:w="3278" w:type="dxa"/>
          </w:tcPr>
          <w:p w14:paraId="4C6D8C2F" w14:textId="77777777" w:rsidR="00D96876" w:rsidRPr="009859E1" w:rsidRDefault="00D96876" w:rsidP="00BE3DDA">
            <w:pPr>
              <w:rPr>
                <w:highlight w:val="green"/>
                <w:lang w:val="en-US"/>
                <w:rPrChange w:id="837" w:author="Yonatan Zohar" w:date="2024-02-29T13:58:00Z">
                  <w:rPr>
                    <w:lang w:val="en-US"/>
                  </w:rPr>
                </w:rPrChange>
              </w:rPr>
            </w:pPr>
          </w:p>
        </w:tc>
      </w:tr>
      <w:tr w:rsidR="00D96876" w14:paraId="4272E487" w14:textId="77777777" w:rsidTr="00BE3DDA">
        <w:trPr>
          <w:trHeight w:val="288"/>
        </w:trPr>
        <w:tc>
          <w:tcPr>
            <w:tcW w:w="897" w:type="dxa"/>
          </w:tcPr>
          <w:p w14:paraId="3C081E06" w14:textId="77777777" w:rsidR="00D96876" w:rsidRPr="009859E1" w:rsidRDefault="00D96876" w:rsidP="00BE3DDA">
            <w:pPr>
              <w:rPr>
                <w:highlight w:val="green"/>
                <w:rPrChange w:id="838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839" w:author="Yonatan Zohar" w:date="2024-02-29T13:58:00Z">
                  <w:rPr/>
                </w:rPrChange>
              </w:rPr>
              <w:t>0</w:t>
            </w:r>
          </w:p>
        </w:tc>
        <w:tc>
          <w:tcPr>
            <w:tcW w:w="3708" w:type="dxa"/>
          </w:tcPr>
          <w:p w14:paraId="1E74AAAB" w14:textId="77777777" w:rsidR="00D96876" w:rsidRPr="009859E1" w:rsidRDefault="00D96876" w:rsidP="00BE3DDA">
            <w:pPr>
              <w:rPr>
                <w:highlight w:val="green"/>
                <w:rPrChange w:id="840" w:author="Yonatan Zohar" w:date="2024-02-29T13:58:00Z">
                  <w:rPr/>
                </w:rPrChange>
              </w:rPr>
            </w:pPr>
            <w:r w:rsidRPr="009859E1">
              <w:rPr>
                <w:highlight w:val="green"/>
                <w:rPrChange w:id="841" w:author="Yonatan Zohar" w:date="2024-02-29T13:58:00Z">
                  <w:rPr/>
                </w:rPrChange>
              </w:rPr>
              <w:t>SPARE 1 CONN DIFF 0</w:t>
            </w:r>
          </w:p>
        </w:tc>
        <w:tc>
          <w:tcPr>
            <w:tcW w:w="681" w:type="dxa"/>
          </w:tcPr>
          <w:p w14:paraId="7CC41777" w14:textId="77777777" w:rsidR="00D96876" w:rsidRDefault="00D96876" w:rsidP="00BE3DDA">
            <w:pPr>
              <w:rPr>
                <w:lang w:val="en-US"/>
              </w:rPr>
            </w:pPr>
            <w:r w:rsidRPr="009859E1">
              <w:rPr>
                <w:highlight w:val="green"/>
                <w:lang w:val="en-US"/>
                <w:rPrChange w:id="842" w:author="Yonatan Zohar" w:date="2024-02-29T13:58:00Z">
                  <w:rPr>
                    <w:lang w:val="en-US"/>
                  </w:rPr>
                </w:rPrChange>
              </w:rPr>
              <w:t>R-W</w:t>
            </w:r>
          </w:p>
        </w:tc>
        <w:tc>
          <w:tcPr>
            <w:tcW w:w="1892" w:type="dxa"/>
          </w:tcPr>
          <w:p w14:paraId="09C53D06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278" w:type="dxa"/>
          </w:tcPr>
          <w:p w14:paraId="6EC2CE57" w14:textId="77777777" w:rsidR="00D96876" w:rsidRDefault="00D96876" w:rsidP="00BE3DDA">
            <w:pPr>
              <w:rPr>
                <w:lang w:val="en-US"/>
              </w:rPr>
            </w:pPr>
          </w:p>
        </w:tc>
      </w:tr>
    </w:tbl>
    <w:p w14:paraId="4CB5F1DF" w14:textId="77777777" w:rsidR="00D96876" w:rsidRDefault="00D96876" w:rsidP="00D96876"/>
    <w:p w14:paraId="7B0CE840" w14:textId="307C012B" w:rsidR="00D96876" w:rsidRPr="006923CE" w:rsidDel="008721DA" w:rsidRDefault="00D96876" w:rsidP="00D96876">
      <w:pPr>
        <w:pStyle w:val="Heading3"/>
        <w:rPr>
          <w:del w:id="843" w:author="Yonatan Zohar" w:date="2024-02-29T14:42:00Z"/>
        </w:rPr>
      </w:pPr>
      <w:del w:id="844" w:author="Yonatan Zohar" w:date="2024-02-29T14:42:00Z">
        <w:r w:rsidRPr="00D712BF" w:rsidDel="008721DA">
          <w:rPr>
            <w:lang w:val="en-US"/>
          </w:rPr>
          <w:delText xml:space="preserve">FPGA </w:delText>
        </w:r>
        <w:r w:rsidDel="008721DA">
          <w:delText>Spare Left\Right 4.m.b</w:delText>
        </w:r>
      </w:del>
    </w:p>
    <w:p w14:paraId="3936E333" w14:textId="487F76AE" w:rsidR="00D96876" w:rsidDel="008721DA" w:rsidRDefault="00D96876" w:rsidP="00D96876">
      <w:pPr>
        <w:rPr>
          <w:del w:id="845" w:author="Yonatan Zohar" w:date="2024-02-29T14:42:00Z"/>
          <w:lang w:val="en-US"/>
        </w:rPr>
      </w:pPr>
      <w:del w:id="846" w:author="Yonatan Zohar" w:date="2024-02-29T14:42:00Z">
        <w:r w:rsidDel="008721DA">
          <w:rPr>
            <w:lang w:val="en-US"/>
          </w:rPr>
          <w:delText xml:space="preserve">Address: </w:delText>
        </w:r>
        <w:r w:rsidRPr="00BE3DDA" w:rsidDel="008721DA">
          <w:rPr>
            <w:lang w:val="en-US"/>
          </w:rPr>
          <w:delText>0x14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3705"/>
        <w:gridCol w:w="681"/>
        <w:gridCol w:w="1893"/>
        <w:gridCol w:w="3284"/>
      </w:tblGrid>
      <w:tr w:rsidR="00D96876" w:rsidDel="008721DA" w14:paraId="3174FC35" w14:textId="2F08A6A9" w:rsidTr="00BE3DDA">
        <w:trPr>
          <w:del w:id="847" w:author="Yonatan Zohar" w:date="2024-02-29T14:42:00Z"/>
        </w:trPr>
        <w:tc>
          <w:tcPr>
            <w:tcW w:w="893" w:type="dxa"/>
            <w:shd w:val="clear" w:color="auto" w:fill="D1D1D1" w:themeFill="background2" w:themeFillShade="E6"/>
          </w:tcPr>
          <w:p w14:paraId="09B6F06D" w14:textId="4E3F52A8" w:rsidR="00D96876" w:rsidDel="008721DA" w:rsidRDefault="00D96876" w:rsidP="00BE3DDA">
            <w:pPr>
              <w:rPr>
                <w:del w:id="848" w:author="Yonatan Zohar" w:date="2024-02-29T14:42:00Z"/>
                <w:lang w:val="en-US"/>
              </w:rPr>
            </w:pPr>
            <w:del w:id="849" w:author="Yonatan Zohar" w:date="2024-02-29T14:42:00Z">
              <w:r w:rsidDel="008721DA">
                <w:rPr>
                  <w:lang w:val="en-US"/>
                </w:rPr>
                <w:delText>Bit</w:delText>
              </w:r>
            </w:del>
          </w:p>
        </w:tc>
        <w:tc>
          <w:tcPr>
            <w:tcW w:w="3705" w:type="dxa"/>
            <w:shd w:val="clear" w:color="auto" w:fill="D1D1D1" w:themeFill="background2" w:themeFillShade="E6"/>
          </w:tcPr>
          <w:p w14:paraId="4A32315B" w14:textId="783562ED" w:rsidR="00D96876" w:rsidDel="008721DA" w:rsidRDefault="00D96876" w:rsidP="00BE3DDA">
            <w:pPr>
              <w:rPr>
                <w:del w:id="850" w:author="Yonatan Zohar" w:date="2024-02-29T14:42:00Z"/>
                <w:lang w:val="en-US"/>
              </w:rPr>
            </w:pPr>
            <w:del w:id="851" w:author="Yonatan Zohar" w:date="2024-02-29T14:42:00Z">
              <w:r w:rsidDel="008721DA">
                <w:rPr>
                  <w:lang w:val="en-US"/>
                </w:rPr>
                <w:delText>Field</w:delText>
              </w:r>
            </w:del>
          </w:p>
        </w:tc>
        <w:tc>
          <w:tcPr>
            <w:tcW w:w="681" w:type="dxa"/>
            <w:shd w:val="clear" w:color="auto" w:fill="D1D1D1" w:themeFill="background2" w:themeFillShade="E6"/>
          </w:tcPr>
          <w:p w14:paraId="029C4CE6" w14:textId="158664E6" w:rsidR="00D96876" w:rsidDel="008721DA" w:rsidRDefault="00D96876" w:rsidP="00BE3DDA">
            <w:pPr>
              <w:rPr>
                <w:del w:id="852" w:author="Yonatan Zohar" w:date="2024-02-29T14:42:00Z"/>
                <w:lang w:val="en-US"/>
              </w:rPr>
            </w:pPr>
            <w:del w:id="853" w:author="Yonatan Zohar" w:date="2024-02-29T14:42:00Z">
              <w:r w:rsidDel="008721DA">
                <w:rPr>
                  <w:lang w:val="en-US"/>
                </w:rPr>
                <w:delText>Type</w:delText>
              </w:r>
            </w:del>
          </w:p>
        </w:tc>
        <w:tc>
          <w:tcPr>
            <w:tcW w:w="1893" w:type="dxa"/>
            <w:shd w:val="clear" w:color="auto" w:fill="D1D1D1" w:themeFill="background2" w:themeFillShade="E6"/>
          </w:tcPr>
          <w:p w14:paraId="413EC90E" w14:textId="38272DD8" w:rsidR="00D96876" w:rsidDel="008721DA" w:rsidRDefault="00D96876" w:rsidP="00BE3DDA">
            <w:pPr>
              <w:rPr>
                <w:del w:id="854" w:author="Yonatan Zohar" w:date="2024-02-29T14:42:00Z"/>
                <w:lang w:val="en-US"/>
              </w:rPr>
            </w:pPr>
            <w:del w:id="855" w:author="Yonatan Zohar" w:date="2024-02-29T14:42:00Z">
              <w:r w:rsidDel="008721DA">
                <w:rPr>
                  <w:lang w:val="en-US"/>
                </w:rPr>
                <w:delText xml:space="preserve">Encoding\reset </w:delText>
              </w:r>
            </w:del>
          </w:p>
        </w:tc>
        <w:tc>
          <w:tcPr>
            <w:tcW w:w="3284" w:type="dxa"/>
            <w:shd w:val="clear" w:color="auto" w:fill="D1D1D1" w:themeFill="background2" w:themeFillShade="E6"/>
          </w:tcPr>
          <w:p w14:paraId="20B3EC17" w14:textId="44954F1B" w:rsidR="00D96876" w:rsidDel="008721DA" w:rsidRDefault="00D96876" w:rsidP="00BE3DDA">
            <w:pPr>
              <w:rPr>
                <w:del w:id="856" w:author="Yonatan Zohar" w:date="2024-02-29T14:42:00Z"/>
                <w:lang w:val="en-US"/>
              </w:rPr>
            </w:pPr>
            <w:del w:id="857" w:author="Yonatan Zohar" w:date="2024-02-29T14:42:00Z">
              <w:r w:rsidDel="008721DA">
                <w:rPr>
                  <w:lang w:val="en-US"/>
                </w:rPr>
                <w:delText>Description</w:delText>
              </w:r>
            </w:del>
          </w:p>
        </w:tc>
      </w:tr>
      <w:tr w:rsidR="00D96876" w:rsidDel="008721DA" w14:paraId="4737AC9E" w14:textId="5BBC141F" w:rsidTr="00BE3DDA">
        <w:trPr>
          <w:trHeight w:val="288"/>
          <w:del w:id="858" w:author="Yonatan Zohar" w:date="2024-02-29T14:42:00Z"/>
        </w:trPr>
        <w:tc>
          <w:tcPr>
            <w:tcW w:w="893" w:type="dxa"/>
          </w:tcPr>
          <w:p w14:paraId="6FFC4C87" w14:textId="7A2A7CC2" w:rsidR="00D96876" w:rsidRPr="006923CE" w:rsidDel="008721DA" w:rsidRDefault="00D96876" w:rsidP="00BE3DDA">
            <w:pPr>
              <w:rPr>
                <w:del w:id="859" w:author="Yonatan Zohar" w:date="2024-02-29T14:42:00Z"/>
              </w:rPr>
            </w:pPr>
            <w:del w:id="860" w:author="Yonatan Zohar" w:date="2024-02-29T14:42:00Z">
              <w:r w:rsidDel="008721DA">
                <w:rPr>
                  <w:lang w:val="en-US"/>
                </w:rPr>
                <w:delText>31:</w:delText>
              </w:r>
              <w:r w:rsidDel="008721DA">
                <w:delText>4</w:delText>
              </w:r>
            </w:del>
          </w:p>
        </w:tc>
        <w:tc>
          <w:tcPr>
            <w:tcW w:w="3705" w:type="dxa"/>
          </w:tcPr>
          <w:p w14:paraId="3D10B7A0" w14:textId="01F20E58" w:rsidR="00D96876" w:rsidRPr="00D237C4" w:rsidDel="008721DA" w:rsidRDefault="00D96876" w:rsidP="00BE3DDA">
            <w:pPr>
              <w:rPr>
                <w:del w:id="861" w:author="Yonatan Zohar" w:date="2024-02-29T14:42:00Z"/>
                <w:lang w:val="en-US"/>
              </w:rPr>
            </w:pPr>
            <w:del w:id="862" w:author="Yonatan Zohar" w:date="2024-02-29T14:42:00Z">
              <w:r w:rsidDel="008721DA">
                <w:rPr>
                  <w:lang w:val="en-US"/>
                </w:rPr>
                <w:delText>SPARE</w:delText>
              </w:r>
            </w:del>
          </w:p>
        </w:tc>
        <w:tc>
          <w:tcPr>
            <w:tcW w:w="681" w:type="dxa"/>
          </w:tcPr>
          <w:p w14:paraId="45615436" w14:textId="76C0116D" w:rsidR="00D96876" w:rsidDel="008721DA" w:rsidRDefault="00D96876" w:rsidP="00BE3DDA">
            <w:pPr>
              <w:rPr>
                <w:del w:id="863" w:author="Yonatan Zohar" w:date="2024-02-29T14:42:00Z"/>
                <w:lang w:val="en-US"/>
              </w:rPr>
            </w:pPr>
            <w:del w:id="864" w:author="Yonatan Zohar" w:date="2024-02-29T14:42:00Z">
              <w:r w:rsidDel="008721DA">
                <w:rPr>
                  <w:lang w:val="en-US"/>
                </w:rPr>
                <w:delText>R-W</w:delText>
              </w:r>
            </w:del>
          </w:p>
        </w:tc>
        <w:tc>
          <w:tcPr>
            <w:tcW w:w="1893" w:type="dxa"/>
          </w:tcPr>
          <w:p w14:paraId="41E8625A" w14:textId="4169686D" w:rsidR="00D96876" w:rsidDel="008721DA" w:rsidRDefault="00D96876" w:rsidP="00BE3DDA">
            <w:pPr>
              <w:rPr>
                <w:del w:id="865" w:author="Yonatan Zohar" w:date="2024-02-29T14:42:00Z"/>
                <w:lang w:val="en-US"/>
              </w:rPr>
            </w:pPr>
          </w:p>
        </w:tc>
        <w:tc>
          <w:tcPr>
            <w:tcW w:w="3284" w:type="dxa"/>
          </w:tcPr>
          <w:p w14:paraId="0B11DC28" w14:textId="0E61DF31" w:rsidR="00D96876" w:rsidDel="008721DA" w:rsidRDefault="00D96876" w:rsidP="00BE3DDA">
            <w:pPr>
              <w:rPr>
                <w:del w:id="866" w:author="Yonatan Zohar" w:date="2024-02-29T14:42:00Z"/>
                <w:lang w:val="en-US"/>
              </w:rPr>
            </w:pPr>
            <w:del w:id="867" w:author="Yonatan Zohar" w:date="2024-02-29T14:42:00Z">
              <w:r w:rsidDel="008721DA">
                <w:rPr>
                  <w:lang w:val="en-US"/>
                </w:rPr>
                <w:delText>Set to ‘0’</w:delText>
              </w:r>
            </w:del>
          </w:p>
        </w:tc>
      </w:tr>
      <w:tr w:rsidR="00D96876" w:rsidDel="008721DA" w14:paraId="407B748F" w14:textId="2FB6822B" w:rsidTr="00BE3DDA">
        <w:trPr>
          <w:trHeight w:val="288"/>
          <w:del w:id="868" w:author="Yonatan Zohar" w:date="2024-02-29T14:42:00Z"/>
        </w:trPr>
        <w:tc>
          <w:tcPr>
            <w:tcW w:w="893" w:type="dxa"/>
          </w:tcPr>
          <w:p w14:paraId="3DE60B2E" w14:textId="56737117" w:rsidR="00D96876" w:rsidRPr="006923CE" w:rsidDel="008721DA" w:rsidRDefault="00D96876" w:rsidP="00BE3DDA">
            <w:pPr>
              <w:rPr>
                <w:del w:id="869" w:author="Yonatan Zohar" w:date="2024-02-29T14:42:00Z"/>
              </w:rPr>
            </w:pPr>
            <w:del w:id="870" w:author="Yonatan Zohar" w:date="2024-02-29T14:42:00Z">
              <w:r w:rsidDel="008721DA">
                <w:delText>3</w:delText>
              </w:r>
            </w:del>
          </w:p>
        </w:tc>
        <w:tc>
          <w:tcPr>
            <w:tcW w:w="3705" w:type="dxa"/>
          </w:tcPr>
          <w:p w14:paraId="3D47BF20" w14:textId="47FC2672" w:rsidR="00D96876" w:rsidDel="008721DA" w:rsidRDefault="00D96876" w:rsidP="00BE3DDA">
            <w:pPr>
              <w:rPr>
                <w:del w:id="871" w:author="Yonatan Zohar" w:date="2024-02-29T14:42:00Z"/>
                <w:lang w:val="en-US"/>
              </w:rPr>
            </w:pPr>
            <w:del w:id="872" w:author="Yonatan Zohar" w:date="2024-02-29T14:42:00Z">
              <w:r w:rsidDel="008721DA">
                <w:delText>RIGHT SPARE 2</w:delText>
              </w:r>
            </w:del>
          </w:p>
        </w:tc>
        <w:tc>
          <w:tcPr>
            <w:tcW w:w="681" w:type="dxa"/>
          </w:tcPr>
          <w:p w14:paraId="047BF92F" w14:textId="6BFFA939" w:rsidR="00D96876" w:rsidDel="008721DA" w:rsidRDefault="00D96876" w:rsidP="00BE3DDA">
            <w:pPr>
              <w:rPr>
                <w:del w:id="873" w:author="Yonatan Zohar" w:date="2024-02-29T14:42:00Z"/>
                <w:lang w:val="en-US"/>
              </w:rPr>
            </w:pPr>
            <w:del w:id="874" w:author="Yonatan Zohar" w:date="2024-02-29T14:42:00Z">
              <w:r w:rsidDel="008721DA">
                <w:rPr>
                  <w:lang w:val="en-US"/>
                </w:rPr>
                <w:delText>R-W</w:delText>
              </w:r>
            </w:del>
          </w:p>
        </w:tc>
        <w:tc>
          <w:tcPr>
            <w:tcW w:w="1893" w:type="dxa"/>
          </w:tcPr>
          <w:p w14:paraId="23132949" w14:textId="4A0BF23B" w:rsidR="00D96876" w:rsidDel="008721DA" w:rsidRDefault="00D96876" w:rsidP="00BE3DDA">
            <w:pPr>
              <w:rPr>
                <w:del w:id="875" w:author="Yonatan Zohar" w:date="2024-02-29T14:42:00Z"/>
                <w:lang w:val="en-US"/>
              </w:rPr>
            </w:pPr>
          </w:p>
        </w:tc>
        <w:tc>
          <w:tcPr>
            <w:tcW w:w="3284" w:type="dxa"/>
          </w:tcPr>
          <w:p w14:paraId="3123AB9D" w14:textId="4758AB75" w:rsidR="00D96876" w:rsidDel="008721DA" w:rsidRDefault="00D96876" w:rsidP="00BE3DDA">
            <w:pPr>
              <w:rPr>
                <w:del w:id="876" w:author="Yonatan Zohar" w:date="2024-02-29T14:42:00Z"/>
                <w:lang w:val="en-US"/>
              </w:rPr>
            </w:pPr>
          </w:p>
        </w:tc>
      </w:tr>
      <w:tr w:rsidR="00D96876" w:rsidDel="008721DA" w14:paraId="25EB2DE0" w14:textId="40EE32AC" w:rsidTr="00BE3DDA">
        <w:trPr>
          <w:trHeight w:val="288"/>
          <w:del w:id="877" w:author="Yonatan Zohar" w:date="2024-02-29T14:42:00Z"/>
        </w:trPr>
        <w:tc>
          <w:tcPr>
            <w:tcW w:w="893" w:type="dxa"/>
          </w:tcPr>
          <w:p w14:paraId="5B337993" w14:textId="7F4C9FC3" w:rsidR="00D96876" w:rsidRPr="006923CE" w:rsidDel="008721DA" w:rsidRDefault="00D96876" w:rsidP="00BE3DDA">
            <w:pPr>
              <w:rPr>
                <w:del w:id="878" w:author="Yonatan Zohar" w:date="2024-02-29T14:42:00Z"/>
              </w:rPr>
            </w:pPr>
            <w:del w:id="879" w:author="Yonatan Zohar" w:date="2024-02-29T14:42:00Z">
              <w:r w:rsidDel="008721DA">
                <w:delText>2</w:delText>
              </w:r>
            </w:del>
          </w:p>
        </w:tc>
        <w:tc>
          <w:tcPr>
            <w:tcW w:w="3705" w:type="dxa"/>
          </w:tcPr>
          <w:p w14:paraId="60CBDE42" w14:textId="624790AC" w:rsidR="00D96876" w:rsidDel="008721DA" w:rsidRDefault="00D96876" w:rsidP="00BE3DDA">
            <w:pPr>
              <w:rPr>
                <w:del w:id="880" w:author="Yonatan Zohar" w:date="2024-02-29T14:42:00Z"/>
                <w:lang w:val="en-US"/>
              </w:rPr>
            </w:pPr>
            <w:del w:id="881" w:author="Yonatan Zohar" w:date="2024-02-29T14:42:00Z">
              <w:r w:rsidDel="008721DA">
                <w:delText>RIGHT SPARE 1</w:delText>
              </w:r>
            </w:del>
          </w:p>
        </w:tc>
        <w:tc>
          <w:tcPr>
            <w:tcW w:w="681" w:type="dxa"/>
          </w:tcPr>
          <w:p w14:paraId="081A6C5C" w14:textId="289FD56E" w:rsidR="00D96876" w:rsidDel="008721DA" w:rsidRDefault="00D96876" w:rsidP="00BE3DDA">
            <w:pPr>
              <w:rPr>
                <w:del w:id="882" w:author="Yonatan Zohar" w:date="2024-02-29T14:42:00Z"/>
                <w:lang w:val="en-US"/>
              </w:rPr>
            </w:pPr>
            <w:del w:id="883" w:author="Yonatan Zohar" w:date="2024-02-29T14:42:00Z">
              <w:r w:rsidDel="008721DA">
                <w:rPr>
                  <w:lang w:val="en-US"/>
                </w:rPr>
                <w:delText>R-W</w:delText>
              </w:r>
            </w:del>
          </w:p>
        </w:tc>
        <w:tc>
          <w:tcPr>
            <w:tcW w:w="1893" w:type="dxa"/>
          </w:tcPr>
          <w:p w14:paraId="78BBCBDA" w14:textId="16CBB00F" w:rsidR="00D96876" w:rsidDel="008721DA" w:rsidRDefault="00D96876" w:rsidP="00BE3DDA">
            <w:pPr>
              <w:rPr>
                <w:del w:id="884" w:author="Yonatan Zohar" w:date="2024-02-29T14:42:00Z"/>
                <w:lang w:val="en-US"/>
              </w:rPr>
            </w:pPr>
          </w:p>
        </w:tc>
        <w:tc>
          <w:tcPr>
            <w:tcW w:w="3284" w:type="dxa"/>
          </w:tcPr>
          <w:p w14:paraId="57886082" w14:textId="1F2DF3C9" w:rsidR="00D96876" w:rsidDel="008721DA" w:rsidRDefault="00D96876" w:rsidP="00BE3DDA">
            <w:pPr>
              <w:rPr>
                <w:del w:id="885" w:author="Yonatan Zohar" w:date="2024-02-29T14:42:00Z"/>
                <w:lang w:val="en-US"/>
              </w:rPr>
            </w:pPr>
          </w:p>
        </w:tc>
      </w:tr>
      <w:tr w:rsidR="00D96876" w:rsidDel="008721DA" w14:paraId="70F5F83A" w14:textId="45977998" w:rsidTr="00BE3DDA">
        <w:trPr>
          <w:trHeight w:val="288"/>
          <w:del w:id="886" w:author="Yonatan Zohar" w:date="2024-02-29T14:42:00Z"/>
        </w:trPr>
        <w:tc>
          <w:tcPr>
            <w:tcW w:w="893" w:type="dxa"/>
          </w:tcPr>
          <w:p w14:paraId="4A4BAB43" w14:textId="56C54FDA" w:rsidR="00D96876" w:rsidRPr="006923CE" w:rsidDel="008721DA" w:rsidRDefault="00D96876" w:rsidP="00BE3DDA">
            <w:pPr>
              <w:rPr>
                <w:del w:id="887" w:author="Yonatan Zohar" w:date="2024-02-29T14:42:00Z"/>
              </w:rPr>
            </w:pPr>
            <w:del w:id="888" w:author="Yonatan Zohar" w:date="2024-02-29T14:42:00Z">
              <w:r w:rsidDel="008721DA">
                <w:delText>1</w:delText>
              </w:r>
            </w:del>
          </w:p>
        </w:tc>
        <w:tc>
          <w:tcPr>
            <w:tcW w:w="3705" w:type="dxa"/>
          </w:tcPr>
          <w:p w14:paraId="53F60EB8" w14:textId="7973E45C" w:rsidR="00D96876" w:rsidRPr="006923CE" w:rsidDel="008721DA" w:rsidRDefault="00D96876" w:rsidP="00BE3DDA">
            <w:pPr>
              <w:rPr>
                <w:del w:id="889" w:author="Yonatan Zohar" w:date="2024-02-29T14:42:00Z"/>
              </w:rPr>
            </w:pPr>
            <w:del w:id="890" w:author="Yonatan Zohar" w:date="2024-02-29T14:42:00Z">
              <w:r w:rsidDel="008721DA">
                <w:delText>LEFT SPARE 2</w:delText>
              </w:r>
            </w:del>
          </w:p>
        </w:tc>
        <w:tc>
          <w:tcPr>
            <w:tcW w:w="681" w:type="dxa"/>
          </w:tcPr>
          <w:p w14:paraId="219F7978" w14:textId="7601E9B1" w:rsidR="00D96876" w:rsidDel="008721DA" w:rsidRDefault="00D96876" w:rsidP="00BE3DDA">
            <w:pPr>
              <w:rPr>
                <w:del w:id="891" w:author="Yonatan Zohar" w:date="2024-02-29T14:42:00Z"/>
                <w:lang w:val="en-US"/>
              </w:rPr>
            </w:pPr>
            <w:del w:id="892" w:author="Yonatan Zohar" w:date="2024-02-29T14:42:00Z">
              <w:r w:rsidDel="008721DA">
                <w:rPr>
                  <w:lang w:val="en-US"/>
                </w:rPr>
                <w:delText>R-W</w:delText>
              </w:r>
            </w:del>
          </w:p>
        </w:tc>
        <w:tc>
          <w:tcPr>
            <w:tcW w:w="1893" w:type="dxa"/>
          </w:tcPr>
          <w:p w14:paraId="7E03B526" w14:textId="426F2BCE" w:rsidR="00D96876" w:rsidDel="008721DA" w:rsidRDefault="00D96876" w:rsidP="00BE3DDA">
            <w:pPr>
              <w:rPr>
                <w:del w:id="893" w:author="Yonatan Zohar" w:date="2024-02-29T14:42:00Z"/>
                <w:lang w:val="en-US"/>
              </w:rPr>
            </w:pPr>
          </w:p>
        </w:tc>
        <w:tc>
          <w:tcPr>
            <w:tcW w:w="3284" w:type="dxa"/>
          </w:tcPr>
          <w:p w14:paraId="6F497AB9" w14:textId="3DF04518" w:rsidR="00D96876" w:rsidDel="008721DA" w:rsidRDefault="00D96876" w:rsidP="00BE3DDA">
            <w:pPr>
              <w:rPr>
                <w:del w:id="894" w:author="Yonatan Zohar" w:date="2024-02-29T14:42:00Z"/>
                <w:lang w:val="en-US"/>
              </w:rPr>
            </w:pPr>
          </w:p>
        </w:tc>
      </w:tr>
      <w:tr w:rsidR="00D96876" w:rsidDel="008721DA" w14:paraId="4D803C04" w14:textId="7671588B" w:rsidTr="00BE3DDA">
        <w:trPr>
          <w:trHeight w:val="288"/>
          <w:del w:id="895" w:author="Yonatan Zohar" w:date="2024-02-29T14:42:00Z"/>
        </w:trPr>
        <w:tc>
          <w:tcPr>
            <w:tcW w:w="893" w:type="dxa"/>
          </w:tcPr>
          <w:p w14:paraId="2740AE00" w14:textId="7E0767B1" w:rsidR="00D96876" w:rsidDel="008721DA" w:rsidRDefault="00D96876" w:rsidP="00BE3DDA">
            <w:pPr>
              <w:rPr>
                <w:del w:id="896" w:author="Yonatan Zohar" w:date="2024-02-29T14:42:00Z"/>
                <w:lang w:val="en-US"/>
              </w:rPr>
            </w:pPr>
            <w:del w:id="897" w:author="Yonatan Zohar" w:date="2024-02-29T14:42:00Z">
              <w:r w:rsidDel="008721DA">
                <w:rPr>
                  <w:lang w:val="en-US"/>
                </w:rPr>
                <w:delText>0</w:delText>
              </w:r>
            </w:del>
          </w:p>
        </w:tc>
        <w:tc>
          <w:tcPr>
            <w:tcW w:w="3705" w:type="dxa"/>
          </w:tcPr>
          <w:p w14:paraId="7760033F" w14:textId="16C55B72" w:rsidR="00D96876" w:rsidRPr="006923CE" w:rsidDel="008721DA" w:rsidRDefault="00D96876" w:rsidP="00BE3DDA">
            <w:pPr>
              <w:rPr>
                <w:del w:id="898" w:author="Yonatan Zohar" w:date="2024-02-29T14:42:00Z"/>
              </w:rPr>
            </w:pPr>
            <w:del w:id="899" w:author="Yonatan Zohar" w:date="2024-02-29T14:42:00Z">
              <w:r w:rsidDel="008721DA">
                <w:delText>LEFT SPARE 1</w:delText>
              </w:r>
            </w:del>
          </w:p>
        </w:tc>
        <w:tc>
          <w:tcPr>
            <w:tcW w:w="681" w:type="dxa"/>
          </w:tcPr>
          <w:p w14:paraId="39699281" w14:textId="5C4F866D" w:rsidR="00D96876" w:rsidDel="008721DA" w:rsidRDefault="00D96876" w:rsidP="00BE3DDA">
            <w:pPr>
              <w:rPr>
                <w:del w:id="900" w:author="Yonatan Zohar" w:date="2024-02-29T14:42:00Z"/>
                <w:lang w:val="en-US"/>
              </w:rPr>
            </w:pPr>
            <w:del w:id="901" w:author="Yonatan Zohar" w:date="2024-02-29T14:42:00Z">
              <w:r w:rsidDel="008721DA">
                <w:rPr>
                  <w:lang w:val="en-US"/>
                </w:rPr>
                <w:delText>R-W</w:delText>
              </w:r>
            </w:del>
          </w:p>
        </w:tc>
        <w:tc>
          <w:tcPr>
            <w:tcW w:w="1893" w:type="dxa"/>
          </w:tcPr>
          <w:p w14:paraId="22263A34" w14:textId="71E4FC74" w:rsidR="00D96876" w:rsidDel="008721DA" w:rsidRDefault="00D96876" w:rsidP="00BE3DDA">
            <w:pPr>
              <w:rPr>
                <w:del w:id="902" w:author="Yonatan Zohar" w:date="2024-02-29T14:42:00Z"/>
                <w:lang w:val="en-US"/>
              </w:rPr>
            </w:pPr>
          </w:p>
        </w:tc>
        <w:tc>
          <w:tcPr>
            <w:tcW w:w="3284" w:type="dxa"/>
          </w:tcPr>
          <w:p w14:paraId="2F93A07A" w14:textId="78B5EDD1" w:rsidR="00D96876" w:rsidDel="008721DA" w:rsidRDefault="00D96876" w:rsidP="00BE3DDA">
            <w:pPr>
              <w:rPr>
                <w:del w:id="903" w:author="Yonatan Zohar" w:date="2024-02-29T14:42:00Z"/>
                <w:lang w:val="en-US"/>
              </w:rPr>
            </w:pPr>
          </w:p>
        </w:tc>
      </w:tr>
    </w:tbl>
    <w:p w14:paraId="4B8B3B2C" w14:textId="755EC2CE" w:rsidR="00D96876" w:rsidDel="008721DA" w:rsidRDefault="00D96876" w:rsidP="00D96876">
      <w:pPr>
        <w:rPr>
          <w:del w:id="904" w:author="Yonatan Zohar" w:date="2024-02-29T14:42:00Z"/>
        </w:rPr>
      </w:pPr>
    </w:p>
    <w:p w14:paraId="3769D908" w14:textId="77777777" w:rsidR="00D96876" w:rsidRPr="00F25C33" w:rsidRDefault="00D96876" w:rsidP="00D96876">
      <w:pPr>
        <w:pStyle w:val="Heading3"/>
      </w:pPr>
      <w:r>
        <w:t>FPGA Wheel Rod sensor</w:t>
      </w:r>
    </w:p>
    <w:p w14:paraId="72B7DDC5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3746"/>
        <w:gridCol w:w="703"/>
        <w:gridCol w:w="1759"/>
        <w:gridCol w:w="3340"/>
      </w:tblGrid>
      <w:tr w:rsidR="00D96876" w14:paraId="4EC35315" w14:textId="77777777" w:rsidTr="00BE3DDA">
        <w:tc>
          <w:tcPr>
            <w:tcW w:w="908" w:type="dxa"/>
            <w:shd w:val="clear" w:color="auto" w:fill="D1D1D1" w:themeFill="background2" w:themeFillShade="E6"/>
          </w:tcPr>
          <w:p w14:paraId="12C3D4E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6" w:type="dxa"/>
            <w:shd w:val="clear" w:color="auto" w:fill="D1D1D1" w:themeFill="background2" w:themeFillShade="E6"/>
          </w:tcPr>
          <w:p w14:paraId="7DCBE2B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3" w:type="dxa"/>
            <w:shd w:val="clear" w:color="auto" w:fill="D1D1D1" w:themeFill="background2" w:themeFillShade="E6"/>
          </w:tcPr>
          <w:p w14:paraId="11C52175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59" w:type="dxa"/>
            <w:shd w:val="clear" w:color="auto" w:fill="D1D1D1" w:themeFill="background2" w:themeFillShade="E6"/>
          </w:tcPr>
          <w:p w14:paraId="52A147F7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40" w:type="dxa"/>
            <w:shd w:val="clear" w:color="auto" w:fill="D1D1D1" w:themeFill="background2" w:themeFillShade="E6"/>
          </w:tcPr>
          <w:p w14:paraId="1052ACF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2A59E9D9" w14:textId="77777777" w:rsidTr="00BE3DDA">
        <w:trPr>
          <w:trHeight w:val="288"/>
        </w:trPr>
        <w:tc>
          <w:tcPr>
            <w:tcW w:w="908" w:type="dxa"/>
          </w:tcPr>
          <w:p w14:paraId="3657190F" w14:textId="77777777" w:rsidR="00D96876" w:rsidRPr="00351264" w:rsidRDefault="00D96876" w:rsidP="00BE3DDA">
            <w:r>
              <w:rPr>
                <w:lang w:val="en-US"/>
              </w:rPr>
              <w:t>31:</w:t>
            </w:r>
            <w:r>
              <w:t>4</w:t>
            </w:r>
          </w:p>
        </w:tc>
        <w:tc>
          <w:tcPr>
            <w:tcW w:w="3746" w:type="dxa"/>
          </w:tcPr>
          <w:p w14:paraId="4669126A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703" w:type="dxa"/>
          </w:tcPr>
          <w:p w14:paraId="47F44EA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759" w:type="dxa"/>
          </w:tcPr>
          <w:p w14:paraId="027AA7A7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40" w:type="dxa"/>
          </w:tcPr>
          <w:p w14:paraId="367E679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52AC6B2E" w14:textId="77777777" w:rsidTr="00BE3DDA">
        <w:trPr>
          <w:trHeight w:val="288"/>
        </w:trPr>
        <w:tc>
          <w:tcPr>
            <w:tcW w:w="908" w:type="dxa"/>
          </w:tcPr>
          <w:p w14:paraId="566D0552" w14:textId="77777777" w:rsidR="00D96876" w:rsidRPr="006923CE" w:rsidRDefault="00D96876" w:rsidP="00BE3DDA">
            <w:r>
              <w:t>3</w:t>
            </w:r>
          </w:p>
        </w:tc>
        <w:tc>
          <w:tcPr>
            <w:tcW w:w="3746" w:type="dxa"/>
          </w:tcPr>
          <w:p w14:paraId="2F71EC50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ROD SENSOR 1 NC STATE</w:t>
            </w:r>
          </w:p>
        </w:tc>
        <w:tc>
          <w:tcPr>
            <w:tcW w:w="703" w:type="dxa"/>
          </w:tcPr>
          <w:p w14:paraId="4083848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107F926C" w14:textId="77777777" w:rsidR="00D96876" w:rsidRDefault="00D96876" w:rsidP="00BE3DDA">
            <w:pPr>
              <w:rPr>
                <w:lang w:val="en-US"/>
              </w:rPr>
            </w:pPr>
            <w:r>
              <w:t>1-PRESSED</w:t>
            </w:r>
          </w:p>
        </w:tc>
        <w:tc>
          <w:tcPr>
            <w:tcW w:w="3340" w:type="dxa"/>
          </w:tcPr>
          <w:p w14:paraId="0921043E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54E9DC30" w14:textId="77777777" w:rsidTr="00BE3DDA">
        <w:trPr>
          <w:trHeight w:val="288"/>
        </w:trPr>
        <w:tc>
          <w:tcPr>
            <w:tcW w:w="908" w:type="dxa"/>
          </w:tcPr>
          <w:p w14:paraId="3B98A771" w14:textId="77777777" w:rsidR="00D96876" w:rsidRPr="006923CE" w:rsidRDefault="00D96876" w:rsidP="00BE3DDA">
            <w:r>
              <w:t>2</w:t>
            </w:r>
          </w:p>
        </w:tc>
        <w:tc>
          <w:tcPr>
            <w:tcW w:w="3746" w:type="dxa"/>
          </w:tcPr>
          <w:p w14:paraId="6A5C6AD2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ROD SENSOR 1 NO STATE</w:t>
            </w:r>
          </w:p>
        </w:tc>
        <w:tc>
          <w:tcPr>
            <w:tcW w:w="703" w:type="dxa"/>
          </w:tcPr>
          <w:p w14:paraId="767AF325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65CED21E" w14:textId="77777777" w:rsidR="00D96876" w:rsidRDefault="00D96876" w:rsidP="00BE3DDA">
            <w:pPr>
              <w:rPr>
                <w:lang w:val="en-US"/>
              </w:rPr>
            </w:pPr>
            <w:r>
              <w:t>1-PRESSED</w:t>
            </w:r>
          </w:p>
        </w:tc>
        <w:tc>
          <w:tcPr>
            <w:tcW w:w="3340" w:type="dxa"/>
          </w:tcPr>
          <w:p w14:paraId="4A5FB685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02AB2D9D" w14:textId="77777777" w:rsidTr="00BE3DDA">
        <w:trPr>
          <w:trHeight w:val="288"/>
        </w:trPr>
        <w:tc>
          <w:tcPr>
            <w:tcW w:w="908" w:type="dxa"/>
          </w:tcPr>
          <w:p w14:paraId="2AB10F68" w14:textId="77777777" w:rsidR="00D96876" w:rsidRDefault="00D96876" w:rsidP="00BE3DDA">
            <w:r>
              <w:t>1</w:t>
            </w:r>
          </w:p>
        </w:tc>
        <w:tc>
          <w:tcPr>
            <w:tcW w:w="3746" w:type="dxa"/>
          </w:tcPr>
          <w:p w14:paraId="65A8C6D2" w14:textId="77777777" w:rsidR="00D96876" w:rsidRPr="004A382D" w:rsidRDefault="00D96876" w:rsidP="00BE3DDA">
            <w:pPr>
              <w:rPr>
                <w:highlight w:val="yellow"/>
                <w:lang w:val="en-US"/>
              </w:rPr>
            </w:pPr>
            <w:r w:rsidRPr="004A382D">
              <w:rPr>
                <w:highlight w:val="yellow"/>
              </w:rPr>
              <w:t>WHEEL ROD SENSOR 1 NC STATE</w:t>
            </w:r>
          </w:p>
        </w:tc>
        <w:tc>
          <w:tcPr>
            <w:tcW w:w="703" w:type="dxa"/>
          </w:tcPr>
          <w:p w14:paraId="16E04F6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36536947" w14:textId="77777777" w:rsidR="00D96876" w:rsidRDefault="00D96876" w:rsidP="00BE3DDA">
            <w:r>
              <w:t>1-PRESSED</w:t>
            </w:r>
          </w:p>
        </w:tc>
        <w:tc>
          <w:tcPr>
            <w:tcW w:w="3340" w:type="dxa"/>
          </w:tcPr>
          <w:p w14:paraId="38FAA57B" w14:textId="77777777" w:rsidR="00D96876" w:rsidRDefault="00D96876" w:rsidP="00BE3DDA">
            <w:pPr>
              <w:rPr>
                <w:lang w:val="en-US"/>
              </w:rPr>
            </w:pPr>
          </w:p>
        </w:tc>
      </w:tr>
      <w:tr w:rsidR="00D96876" w14:paraId="3DD3AC3A" w14:textId="77777777" w:rsidTr="00BE3DDA">
        <w:trPr>
          <w:trHeight w:val="288"/>
        </w:trPr>
        <w:tc>
          <w:tcPr>
            <w:tcW w:w="908" w:type="dxa"/>
          </w:tcPr>
          <w:p w14:paraId="7C018FE9" w14:textId="77777777" w:rsidR="00D96876" w:rsidRPr="00F25C33" w:rsidRDefault="00D96876" w:rsidP="00BE3DDA">
            <w:r>
              <w:t>0</w:t>
            </w:r>
          </w:p>
        </w:tc>
        <w:tc>
          <w:tcPr>
            <w:tcW w:w="3746" w:type="dxa"/>
          </w:tcPr>
          <w:p w14:paraId="62FAE078" w14:textId="77777777" w:rsidR="00D96876" w:rsidRPr="004A382D" w:rsidRDefault="00D96876" w:rsidP="00BE3DDA">
            <w:pPr>
              <w:rPr>
                <w:highlight w:val="yellow"/>
              </w:rPr>
            </w:pPr>
            <w:r w:rsidRPr="004A382D">
              <w:rPr>
                <w:highlight w:val="yellow"/>
              </w:rPr>
              <w:t>WHEEL ROD SENSOR 1 NO STATE</w:t>
            </w:r>
          </w:p>
        </w:tc>
        <w:tc>
          <w:tcPr>
            <w:tcW w:w="703" w:type="dxa"/>
          </w:tcPr>
          <w:p w14:paraId="4D82520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R-O</w:t>
            </w:r>
          </w:p>
        </w:tc>
        <w:tc>
          <w:tcPr>
            <w:tcW w:w="1759" w:type="dxa"/>
          </w:tcPr>
          <w:p w14:paraId="1B92C399" w14:textId="77777777" w:rsidR="00D96876" w:rsidRDefault="00D96876" w:rsidP="00BE3DDA">
            <w:pPr>
              <w:rPr>
                <w:lang w:val="en-US"/>
              </w:rPr>
            </w:pPr>
            <w:r>
              <w:t>1-PRESSED</w:t>
            </w:r>
          </w:p>
        </w:tc>
        <w:tc>
          <w:tcPr>
            <w:tcW w:w="3340" w:type="dxa"/>
          </w:tcPr>
          <w:p w14:paraId="68667642" w14:textId="77777777" w:rsidR="00D96876" w:rsidRDefault="00D96876" w:rsidP="00BE3DDA">
            <w:pPr>
              <w:rPr>
                <w:lang w:val="en-US"/>
              </w:rPr>
            </w:pPr>
          </w:p>
        </w:tc>
      </w:tr>
    </w:tbl>
    <w:p w14:paraId="7C82F646" w14:textId="77777777" w:rsidR="00D96876" w:rsidRDefault="00D96876" w:rsidP="00D96876">
      <w:pPr>
        <w:rPr>
          <w:b/>
          <w:bCs/>
        </w:rPr>
      </w:pPr>
    </w:p>
    <w:p w14:paraId="472EC707" w14:textId="77777777" w:rsidR="00D96876" w:rsidRDefault="00D96876" w:rsidP="00D96876">
      <w:pPr>
        <w:rPr>
          <w:b/>
          <w:bCs/>
        </w:rPr>
      </w:pPr>
    </w:p>
    <w:p w14:paraId="68962B16" w14:textId="77777777" w:rsidR="00D96876" w:rsidRPr="00351264" w:rsidRDefault="00D96876" w:rsidP="00D96876">
      <w:pPr>
        <w:pStyle w:val="Heading3"/>
      </w:pPr>
      <w:r>
        <w:lastRenderedPageBreak/>
        <w:t>FPGA FAN 1 Tacho</w:t>
      </w:r>
    </w:p>
    <w:p w14:paraId="63FFD923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3746"/>
        <w:gridCol w:w="703"/>
        <w:gridCol w:w="1759"/>
        <w:gridCol w:w="3340"/>
      </w:tblGrid>
      <w:tr w:rsidR="00D96876" w14:paraId="77A124CB" w14:textId="77777777" w:rsidTr="00BE3DDA">
        <w:tc>
          <w:tcPr>
            <w:tcW w:w="908" w:type="dxa"/>
            <w:shd w:val="clear" w:color="auto" w:fill="D1D1D1" w:themeFill="background2" w:themeFillShade="E6"/>
          </w:tcPr>
          <w:p w14:paraId="6939EE0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6" w:type="dxa"/>
            <w:shd w:val="clear" w:color="auto" w:fill="D1D1D1" w:themeFill="background2" w:themeFillShade="E6"/>
          </w:tcPr>
          <w:p w14:paraId="6E6C717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3" w:type="dxa"/>
            <w:shd w:val="clear" w:color="auto" w:fill="D1D1D1" w:themeFill="background2" w:themeFillShade="E6"/>
          </w:tcPr>
          <w:p w14:paraId="514A62B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59" w:type="dxa"/>
            <w:shd w:val="clear" w:color="auto" w:fill="D1D1D1" w:themeFill="background2" w:themeFillShade="E6"/>
          </w:tcPr>
          <w:p w14:paraId="2DB9B0A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40" w:type="dxa"/>
            <w:shd w:val="clear" w:color="auto" w:fill="D1D1D1" w:themeFill="background2" w:themeFillShade="E6"/>
          </w:tcPr>
          <w:p w14:paraId="47BB4DB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6C3970C7" w14:textId="77777777" w:rsidTr="00BE3DDA">
        <w:trPr>
          <w:trHeight w:val="288"/>
        </w:trPr>
        <w:tc>
          <w:tcPr>
            <w:tcW w:w="908" w:type="dxa"/>
          </w:tcPr>
          <w:p w14:paraId="7C0D6C3D" w14:textId="77777777" w:rsidR="00D96876" w:rsidRPr="00351264" w:rsidRDefault="00D96876" w:rsidP="00BE3DDA">
            <w:r>
              <w:rPr>
                <w:lang w:val="en-US"/>
              </w:rPr>
              <w:t>31:</w:t>
            </w:r>
            <w:r>
              <w:t>14</w:t>
            </w:r>
          </w:p>
        </w:tc>
        <w:tc>
          <w:tcPr>
            <w:tcW w:w="3746" w:type="dxa"/>
          </w:tcPr>
          <w:p w14:paraId="29FE60F7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703" w:type="dxa"/>
          </w:tcPr>
          <w:p w14:paraId="1EDAA08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759" w:type="dxa"/>
          </w:tcPr>
          <w:p w14:paraId="444C0DE4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40" w:type="dxa"/>
          </w:tcPr>
          <w:p w14:paraId="34BDB0EE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250CD414" w14:textId="77777777" w:rsidTr="00BE3DDA">
        <w:trPr>
          <w:trHeight w:val="288"/>
        </w:trPr>
        <w:tc>
          <w:tcPr>
            <w:tcW w:w="908" w:type="dxa"/>
          </w:tcPr>
          <w:p w14:paraId="72A865B8" w14:textId="77777777" w:rsidR="00D96876" w:rsidRPr="006923CE" w:rsidRDefault="00D96876" w:rsidP="00BE3DDA">
            <w:r>
              <w:t>23:16</w:t>
            </w:r>
          </w:p>
        </w:tc>
        <w:tc>
          <w:tcPr>
            <w:tcW w:w="3746" w:type="dxa"/>
          </w:tcPr>
          <w:p w14:paraId="4153458B" w14:textId="77777777" w:rsidR="00D96876" w:rsidRPr="006923CE" w:rsidRDefault="00D96876" w:rsidP="00BE3DDA">
            <w:r>
              <w:t>FAN 1 READ NUMBER</w:t>
            </w:r>
          </w:p>
        </w:tc>
        <w:tc>
          <w:tcPr>
            <w:tcW w:w="703" w:type="dxa"/>
          </w:tcPr>
          <w:p w14:paraId="329FCF85" w14:textId="77777777" w:rsidR="00D96876" w:rsidRPr="006923CE" w:rsidRDefault="00D96876" w:rsidP="00BE3DDA">
            <w:r>
              <w:t>R-O</w:t>
            </w:r>
          </w:p>
        </w:tc>
        <w:tc>
          <w:tcPr>
            <w:tcW w:w="1759" w:type="dxa"/>
          </w:tcPr>
          <w:p w14:paraId="37E8FBFB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40" w:type="dxa"/>
          </w:tcPr>
          <w:p w14:paraId="00179DC9" w14:textId="77777777" w:rsidR="00D96876" w:rsidRPr="006923CE" w:rsidRDefault="00D96876" w:rsidP="00BE3DDA">
            <w:r>
              <w:t>Updated +1 at Fan tacho update</w:t>
            </w:r>
          </w:p>
        </w:tc>
      </w:tr>
      <w:tr w:rsidR="00D96876" w14:paraId="16B97597" w14:textId="77777777" w:rsidTr="00BE3DDA">
        <w:trPr>
          <w:trHeight w:val="288"/>
        </w:trPr>
        <w:tc>
          <w:tcPr>
            <w:tcW w:w="908" w:type="dxa"/>
          </w:tcPr>
          <w:p w14:paraId="7830D59C" w14:textId="77777777" w:rsidR="00D96876" w:rsidRPr="006923CE" w:rsidRDefault="00D96876" w:rsidP="00BE3DDA">
            <w:r>
              <w:t>15:0</w:t>
            </w:r>
          </w:p>
        </w:tc>
        <w:tc>
          <w:tcPr>
            <w:tcW w:w="3746" w:type="dxa"/>
          </w:tcPr>
          <w:p w14:paraId="047FC10E" w14:textId="77777777" w:rsidR="00D96876" w:rsidRPr="006923CE" w:rsidRDefault="00D96876" w:rsidP="00BE3DDA">
            <w:r>
              <w:t>FAN 1 TACHO</w:t>
            </w:r>
          </w:p>
        </w:tc>
        <w:tc>
          <w:tcPr>
            <w:tcW w:w="703" w:type="dxa"/>
          </w:tcPr>
          <w:p w14:paraId="341DE178" w14:textId="77777777" w:rsidR="00D96876" w:rsidRPr="006923CE" w:rsidRDefault="00D96876" w:rsidP="00BE3DDA">
            <w:r>
              <w:t>R-O</w:t>
            </w:r>
          </w:p>
        </w:tc>
        <w:tc>
          <w:tcPr>
            <w:tcW w:w="1759" w:type="dxa"/>
          </w:tcPr>
          <w:p w14:paraId="795F98F3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40" w:type="dxa"/>
          </w:tcPr>
          <w:p w14:paraId="637B92BE" w14:textId="77777777" w:rsidR="00D96876" w:rsidRPr="006923CE" w:rsidRDefault="00D96876" w:rsidP="00BE3DDA">
            <w:r>
              <w:t>Measured pulses per 0.2 Sec.</w:t>
            </w:r>
          </w:p>
        </w:tc>
      </w:tr>
    </w:tbl>
    <w:p w14:paraId="63E0F147" w14:textId="77777777" w:rsidR="00D96876" w:rsidRPr="006923CE" w:rsidRDefault="00D96876" w:rsidP="00D96876">
      <w:r w:rsidRPr="006923CE">
        <w:t xml:space="preserve">Tacho input pulses are counter per 0.2Sec. register is updated every 0.2Sec, read number is update +1 for any Tacho </w:t>
      </w:r>
      <w:proofErr w:type="gramStart"/>
      <w:r w:rsidRPr="006923CE">
        <w:t>update</w:t>
      </w:r>
      <w:proofErr w:type="gramEnd"/>
    </w:p>
    <w:p w14:paraId="47951F50" w14:textId="77777777" w:rsidR="00D96876" w:rsidRPr="00F25C33" w:rsidRDefault="00D96876" w:rsidP="00D96876">
      <w:pPr>
        <w:pStyle w:val="Heading3"/>
      </w:pPr>
      <w:r>
        <w:t>FPGA FAN 1 PWM</w:t>
      </w:r>
    </w:p>
    <w:p w14:paraId="3EDF16D4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3746"/>
        <w:gridCol w:w="703"/>
        <w:gridCol w:w="1759"/>
        <w:gridCol w:w="3340"/>
      </w:tblGrid>
      <w:tr w:rsidR="00D96876" w14:paraId="67589077" w14:textId="77777777" w:rsidTr="00BE3DDA">
        <w:tc>
          <w:tcPr>
            <w:tcW w:w="908" w:type="dxa"/>
            <w:shd w:val="clear" w:color="auto" w:fill="D1D1D1" w:themeFill="background2" w:themeFillShade="E6"/>
          </w:tcPr>
          <w:p w14:paraId="0F7BA9E5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6" w:type="dxa"/>
            <w:shd w:val="clear" w:color="auto" w:fill="D1D1D1" w:themeFill="background2" w:themeFillShade="E6"/>
          </w:tcPr>
          <w:p w14:paraId="163178BB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3" w:type="dxa"/>
            <w:shd w:val="clear" w:color="auto" w:fill="D1D1D1" w:themeFill="background2" w:themeFillShade="E6"/>
          </w:tcPr>
          <w:p w14:paraId="02F15CCD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59" w:type="dxa"/>
            <w:shd w:val="clear" w:color="auto" w:fill="D1D1D1" w:themeFill="background2" w:themeFillShade="E6"/>
          </w:tcPr>
          <w:p w14:paraId="0081E72A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40" w:type="dxa"/>
            <w:shd w:val="clear" w:color="auto" w:fill="D1D1D1" w:themeFill="background2" w:themeFillShade="E6"/>
          </w:tcPr>
          <w:p w14:paraId="128DDCB4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1BA94849" w14:textId="77777777" w:rsidTr="00BE3DDA">
        <w:trPr>
          <w:trHeight w:val="288"/>
        </w:trPr>
        <w:tc>
          <w:tcPr>
            <w:tcW w:w="908" w:type="dxa"/>
          </w:tcPr>
          <w:p w14:paraId="4BAB2351" w14:textId="77777777" w:rsidR="00D96876" w:rsidRPr="00351264" w:rsidRDefault="00D96876" w:rsidP="00BE3DDA">
            <w:r>
              <w:rPr>
                <w:lang w:val="en-US"/>
              </w:rPr>
              <w:t>31:</w:t>
            </w:r>
            <w:r>
              <w:t>8</w:t>
            </w:r>
          </w:p>
        </w:tc>
        <w:tc>
          <w:tcPr>
            <w:tcW w:w="3746" w:type="dxa"/>
          </w:tcPr>
          <w:p w14:paraId="7F76B0AA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703" w:type="dxa"/>
          </w:tcPr>
          <w:p w14:paraId="07646C9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759" w:type="dxa"/>
          </w:tcPr>
          <w:p w14:paraId="32A66FAA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40" w:type="dxa"/>
          </w:tcPr>
          <w:p w14:paraId="361696F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4CEBC1E6" w14:textId="77777777" w:rsidTr="00BE3DDA">
        <w:trPr>
          <w:trHeight w:val="288"/>
        </w:trPr>
        <w:tc>
          <w:tcPr>
            <w:tcW w:w="908" w:type="dxa"/>
          </w:tcPr>
          <w:p w14:paraId="4846DCDB" w14:textId="77777777" w:rsidR="00D96876" w:rsidRPr="00F25C33" w:rsidRDefault="00D96876" w:rsidP="00BE3DDA">
            <w:r>
              <w:t>7:0</w:t>
            </w:r>
          </w:p>
        </w:tc>
        <w:tc>
          <w:tcPr>
            <w:tcW w:w="3746" w:type="dxa"/>
          </w:tcPr>
          <w:p w14:paraId="61938A35" w14:textId="77777777" w:rsidR="00D96876" w:rsidRPr="00F25C33" w:rsidRDefault="00D96876" w:rsidP="00BE3DDA">
            <w:r>
              <w:t>FAN 1 PWM</w:t>
            </w:r>
          </w:p>
        </w:tc>
        <w:tc>
          <w:tcPr>
            <w:tcW w:w="703" w:type="dxa"/>
          </w:tcPr>
          <w:p w14:paraId="742A0C7C" w14:textId="77777777" w:rsidR="00D96876" w:rsidRPr="00F25C33" w:rsidRDefault="00D96876" w:rsidP="00BE3DDA">
            <w:r>
              <w:t>R-W</w:t>
            </w:r>
          </w:p>
        </w:tc>
        <w:tc>
          <w:tcPr>
            <w:tcW w:w="1759" w:type="dxa"/>
          </w:tcPr>
          <w:p w14:paraId="0C2DED35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40" w:type="dxa"/>
          </w:tcPr>
          <w:p w14:paraId="58F1BCFB" w14:textId="77777777" w:rsidR="00D96876" w:rsidRPr="00F25C33" w:rsidRDefault="00D96876" w:rsidP="00BE3DDA">
            <w:r>
              <w:t>PWM Freq=1KHz</w:t>
            </w:r>
          </w:p>
        </w:tc>
      </w:tr>
    </w:tbl>
    <w:p w14:paraId="0B7A70CC" w14:textId="77777777" w:rsidR="00D96876" w:rsidRDefault="00D96876" w:rsidP="00D96876">
      <w:r w:rsidRPr="006923CE">
        <w:t>PWM is 0-255 (0 = no PWM, 255=Full PWM 100%).</w:t>
      </w:r>
    </w:p>
    <w:p w14:paraId="7345E639" w14:textId="77777777" w:rsidR="00D96876" w:rsidRPr="00F25C33" w:rsidRDefault="00D96876" w:rsidP="00D96876">
      <w:pPr>
        <w:pStyle w:val="Heading3"/>
      </w:pPr>
      <w:r>
        <w:t>FPGA FAN 2 Tacho</w:t>
      </w:r>
    </w:p>
    <w:p w14:paraId="5B9E07AD" w14:textId="77777777" w:rsidR="00D96876" w:rsidRDefault="00D96876" w:rsidP="00D96876">
      <w:pPr>
        <w:rPr>
          <w:lang w:val="en-US"/>
        </w:rPr>
      </w:pPr>
      <w:r>
        <w:rPr>
          <w:lang w:val="en-US"/>
        </w:rPr>
        <w:t xml:space="preserve">Address: </w:t>
      </w:r>
      <w:r w:rsidRPr="00BE3DDA">
        <w:rPr>
          <w:lang w:val="en-US"/>
        </w:rPr>
        <w:t>0x18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3746"/>
        <w:gridCol w:w="703"/>
        <w:gridCol w:w="1759"/>
        <w:gridCol w:w="3340"/>
      </w:tblGrid>
      <w:tr w:rsidR="00D96876" w14:paraId="634F6661" w14:textId="77777777" w:rsidTr="00BE3DDA">
        <w:tc>
          <w:tcPr>
            <w:tcW w:w="908" w:type="dxa"/>
            <w:shd w:val="clear" w:color="auto" w:fill="D1D1D1" w:themeFill="background2" w:themeFillShade="E6"/>
          </w:tcPr>
          <w:p w14:paraId="5899522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6" w:type="dxa"/>
            <w:shd w:val="clear" w:color="auto" w:fill="D1D1D1" w:themeFill="background2" w:themeFillShade="E6"/>
          </w:tcPr>
          <w:p w14:paraId="0CF0DDD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3" w:type="dxa"/>
            <w:shd w:val="clear" w:color="auto" w:fill="D1D1D1" w:themeFill="background2" w:themeFillShade="E6"/>
          </w:tcPr>
          <w:p w14:paraId="0F7B1B6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59" w:type="dxa"/>
            <w:shd w:val="clear" w:color="auto" w:fill="D1D1D1" w:themeFill="background2" w:themeFillShade="E6"/>
          </w:tcPr>
          <w:p w14:paraId="00D7354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40" w:type="dxa"/>
            <w:shd w:val="clear" w:color="auto" w:fill="D1D1D1" w:themeFill="background2" w:themeFillShade="E6"/>
          </w:tcPr>
          <w:p w14:paraId="5B22DB9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7B946694" w14:textId="77777777" w:rsidTr="00BE3DDA">
        <w:trPr>
          <w:trHeight w:val="288"/>
        </w:trPr>
        <w:tc>
          <w:tcPr>
            <w:tcW w:w="908" w:type="dxa"/>
          </w:tcPr>
          <w:p w14:paraId="78178ED2" w14:textId="77777777" w:rsidR="00D96876" w:rsidRPr="00F25C33" w:rsidRDefault="00D96876" w:rsidP="00BE3DDA">
            <w:r>
              <w:rPr>
                <w:lang w:val="en-US"/>
              </w:rPr>
              <w:t>31:</w:t>
            </w:r>
            <w:r>
              <w:t>14</w:t>
            </w:r>
          </w:p>
        </w:tc>
        <w:tc>
          <w:tcPr>
            <w:tcW w:w="3746" w:type="dxa"/>
          </w:tcPr>
          <w:p w14:paraId="3ACF0A99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703" w:type="dxa"/>
          </w:tcPr>
          <w:p w14:paraId="33D6503F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759" w:type="dxa"/>
          </w:tcPr>
          <w:p w14:paraId="3FD1515C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40" w:type="dxa"/>
          </w:tcPr>
          <w:p w14:paraId="5C2B136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6730660A" w14:textId="77777777" w:rsidTr="00BE3DDA">
        <w:trPr>
          <w:trHeight w:val="288"/>
        </w:trPr>
        <w:tc>
          <w:tcPr>
            <w:tcW w:w="908" w:type="dxa"/>
          </w:tcPr>
          <w:p w14:paraId="073027E4" w14:textId="77777777" w:rsidR="00D96876" w:rsidRPr="00F25C33" w:rsidRDefault="00D96876" w:rsidP="00BE3DDA">
            <w:r>
              <w:t>23:16</w:t>
            </w:r>
          </w:p>
        </w:tc>
        <w:tc>
          <w:tcPr>
            <w:tcW w:w="3746" w:type="dxa"/>
          </w:tcPr>
          <w:p w14:paraId="5D770D80" w14:textId="77777777" w:rsidR="00D96876" w:rsidRPr="00F25C33" w:rsidRDefault="00D96876" w:rsidP="00BE3DDA">
            <w:r>
              <w:t>FAN 2 READ NUMBER</w:t>
            </w:r>
          </w:p>
        </w:tc>
        <w:tc>
          <w:tcPr>
            <w:tcW w:w="703" w:type="dxa"/>
          </w:tcPr>
          <w:p w14:paraId="3B4DBFC4" w14:textId="77777777" w:rsidR="00D96876" w:rsidRPr="00F25C33" w:rsidRDefault="00D96876" w:rsidP="00BE3DDA">
            <w:r>
              <w:t>R-O</w:t>
            </w:r>
          </w:p>
        </w:tc>
        <w:tc>
          <w:tcPr>
            <w:tcW w:w="1759" w:type="dxa"/>
          </w:tcPr>
          <w:p w14:paraId="30C29AFF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40" w:type="dxa"/>
          </w:tcPr>
          <w:p w14:paraId="34C0E57B" w14:textId="77777777" w:rsidR="00D96876" w:rsidRPr="00F25C33" w:rsidRDefault="00D96876" w:rsidP="00BE3DDA">
            <w:r>
              <w:t>Updated +1 at Fan tacho update</w:t>
            </w:r>
          </w:p>
        </w:tc>
      </w:tr>
      <w:tr w:rsidR="00D96876" w14:paraId="0BD69E2D" w14:textId="77777777" w:rsidTr="00BE3DDA">
        <w:trPr>
          <w:trHeight w:val="288"/>
        </w:trPr>
        <w:tc>
          <w:tcPr>
            <w:tcW w:w="908" w:type="dxa"/>
          </w:tcPr>
          <w:p w14:paraId="46C77CFA" w14:textId="77777777" w:rsidR="00D96876" w:rsidRPr="00F25C33" w:rsidRDefault="00D96876" w:rsidP="00BE3DDA">
            <w:r>
              <w:t>15:0</w:t>
            </w:r>
          </w:p>
        </w:tc>
        <w:tc>
          <w:tcPr>
            <w:tcW w:w="3746" w:type="dxa"/>
          </w:tcPr>
          <w:p w14:paraId="6E125983" w14:textId="77777777" w:rsidR="00D96876" w:rsidRPr="00F25C33" w:rsidRDefault="00D96876" w:rsidP="00BE3DDA">
            <w:r>
              <w:t>FAN 2 TACHO</w:t>
            </w:r>
          </w:p>
        </w:tc>
        <w:tc>
          <w:tcPr>
            <w:tcW w:w="703" w:type="dxa"/>
          </w:tcPr>
          <w:p w14:paraId="5100D67F" w14:textId="77777777" w:rsidR="00D96876" w:rsidRPr="00F25C33" w:rsidRDefault="00D96876" w:rsidP="00BE3DDA">
            <w:r>
              <w:t>R-O</w:t>
            </w:r>
          </w:p>
        </w:tc>
        <w:tc>
          <w:tcPr>
            <w:tcW w:w="1759" w:type="dxa"/>
          </w:tcPr>
          <w:p w14:paraId="2831B329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40" w:type="dxa"/>
          </w:tcPr>
          <w:p w14:paraId="15B2EA63" w14:textId="77777777" w:rsidR="00D96876" w:rsidRPr="00F25C33" w:rsidRDefault="00D96876" w:rsidP="00BE3DDA">
            <w:r>
              <w:t>Measured pulses per 0.2 Sec.</w:t>
            </w:r>
          </w:p>
        </w:tc>
      </w:tr>
    </w:tbl>
    <w:p w14:paraId="437EDF64" w14:textId="77777777" w:rsidR="00D96876" w:rsidRPr="00F25C33" w:rsidRDefault="00D96876" w:rsidP="00D96876">
      <w:r w:rsidRPr="00F25C33">
        <w:t xml:space="preserve">Tacho input pulses are counter per 0.2Sec. register is updated every 0.2Sec, read number is update +1 for any Tacho </w:t>
      </w:r>
      <w:proofErr w:type="gramStart"/>
      <w:r w:rsidRPr="00F25C33">
        <w:t>update</w:t>
      </w:r>
      <w:proofErr w:type="gramEnd"/>
    </w:p>
    <w:p w14:paraId="754CDE42" w14:textId="77777777" w:rsidR="00D96876" w:rsidRPr="00F25C33" w:rsidRDefault="00D96876" w:rsidP="00D96876">
      <w:pPr>
        <w:pStyle w:val="Heading3"/>
      </w:pPr>
      <w:r>
        <w:t>FPGA FAN 2 PWM</w:t>
      </w:r>
    </w:p>
    <w:p w14:paraId="20F78F80" w14:textId="77777777" w:rsidR="00D96876" w:rsidRDefault="00D96876" w:rsidP="00D96876">
      <w:pPr>
        <w:rPr>
          <w:lang w:val="en-US"/>
        </w:rPr>
      </w:pPr>
      <w:r w:rsidRPr="00B54D2C">
        <w:rPr>
          <w:lang w:val="en-US"/>
        </w:rPr>
        <w:t xml:space="preserve">Address: </w:t>
      </w:r>
      <w:r w:rsidRPr="00BE3DDA">
        <w:rPr>
          <w:lang w:val="en-US"/>
        </w:rPr>
        <w:t>0x</w:t>
      </w:r>
      <w:r w:rsidRPr="00BE3DDA"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3746"/>
        <w:gridCol w:w="703"/>
        <w:gridCol w:w="1759"/>
        <w:gridCol w:w="3340"/>
      </w:tblGrid>
      <w:tr w:rsidR="00D96876" w14:paraId="29B8B785" w14:textId="77777777" w:rsidTr="00BE3DDA">
        <w:tc>
          <w:tcPr>
            <w:tcW w:w="908" w:type="dxa"/>
            <w:shd w:val="clear" w:color="auto" w:fill="D1D1D1" w:themeFill="background2" w:themeFillShade="E6"/>
          </w:tcPr>
          <w:p w14:paraId="5448EF5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6" w:type="dxa"/>
            <w:shd w:val="clear" w:color="auto" w:fill="D1D1D1" w:themeFill="background2" w:themeFillShade="E6"/>
          </w:tcPr>
          <w:p w14:paraId="0D131EF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3" w:type="dxa"/>
            <w:shd w:val="clear" w:color="auto" w:fill="D1D1D1" w:themeFill="background2" w:themeFillShade="E6"/>
          </w:tcPr>
          <w:p w14:paraId="3197F0AD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59" w:type="dxa"/>
            <w:shd w:val="clear" w:color="auto" w:fill="D1D1D1" w:themeFill="background2" w:themeFillShade="E6"/>
          </w:tcPr>
          <w:p w14:paraId="2CF8FBD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40" w:type="dxa"/>
            <w:shd w:val="clear" w:color="auto" w:fill="D1D1D1" w:themeFill="background2" w:themeFillShade="E6"/>
          </w:tcPr>
          <w:p w14:paraId="66E2E6AF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5942C334" w14:textId="77777777" w:rsidTr="00BE3DDA">
        <w:trPr>
          <w:trHeight w:val="288"/>
        </w:trPr>
        <w:tc>
          <w:tcPr>
            <w:tcW w:w="908" w:type="dxa"/>
          </w:tcPr>
          <w:p w14:paraId="2E652B08" w14:textId="77777777" w:rsidR="00D96876" w:rsidRPr="00351264" w:rsidRDefault="00D96876" w:rsidP="00BE3DDA">
            <w:r>
              <w:rPr>
                <w:lang w:val="en-US"/>
              </w:rPr>
              <w:t>31:</w:t>
            </w:r>
            <w:r>
              <w:t>8</w:t>
            </w:r>
          </w:p>
        </w:tc>
        <w:tc>
          <w:tcPr>
            <w:tcW w:w="3746" w:type="dxa"/>
          </w:tcPr>
          <w:p w14:paraId="7A3090D8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703" w:type="dxa"/>
          </w:tcPr>
          <w:p w14:paraId="34319E7D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759" w:type="dxa"/>
          </w:tcPr>
          <w:p w14:paraId="6E99EA2A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40" w:type="dxa"/>
          </w:tcPr>
          <w:p w14:paraId="21B9356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48D8EE48" w14:textId="77777777" w:rsidTr="00BE3DDA">
        <w:trPr>
          <w:trHeight w:val="288"/>
        </w:trPr>
        <w:tc>
          <w:tcPr>
            <w:tcW w:w="908" w:type="dxa"/>
          </w:tcPr>
          <w:p w14:paraId="7147755C" w14:textId="77777777" w:rsidR="00D96876" w:rsidRPr="00F25C33" w:rsidRDefault="00D96876" w:rsidP="00BE3DDA">
            <w:r>
              <w:t>7:0</w:t>
            </w:r>
          </w:p>
        </w:tc>
        <w:tc>
          <w:tcPr>
            <w:tcW w:w="3746" w:type="dxa"/>
          </w:tcPr>
          <w:p w14:paraId="5D6E3199" w14:textId="77777777" w:rsidR="00D96876" w:rsidRPr="00F25C33" w:rsidRDefault="00D96876" w:rsidP="00BE3DDA">
            <w:r>
              <w:t>FAN 2 PWM</w:t>
            </w:r>
          </w:p>
        </w:tc>
        <w:tc>
          <w:tcPr>
            <w:tcW w:w="703" w:type="dxa"/>
          </w:tcPr>
          <w:p w14:paraId="67719911" w14:textId="77777777" w:rsidR="00D96876" w:rsidRPr="00F25C33" w:rsidRDefault="00D96876" w:rsidP="00BE3DDA">
            <w:r>
              <w:t>R-W</w:t>
            </w:r>
          </w:p>
        </w:tc>
        <w:tc>
          <w:tcPr>
            <w:tcW w:w="1759" w:type="dxa"/>
          </w:tcPr>
          <w:p w14:paraId="0C09FCE4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40" w:type="dxa"/>
          </w:tcPr>
          <w:p w14:paraId="763776E4" w14:textId="77777777" w:rsidR="00D96876" w:rsidRPr="00F25C33" w:rsidRDefault="00D96876" w:rsidP="00BE3DDA">
            <w:r>
              <w:t>PWM Freq=1KHz</w:t>
            </w:r>
          </w:p>
        </w:tc>
      </w:tr>
    </w:tbl>
    <w:p w14:paraId="453A17E6" w14:textId="77777777" w:rsidR="00D96876" w:rsidRPr="00F25C33" w:rsidRDefault="00D96876" w:rsidP="00D96876">
      <w:r w:rsidRPr="00F25C33">
        <w:t>PWM is 0-255 (0 = no PWM, 255=Full PWM 100%).</w:t>
      </w:r>
    </w:p>
    <w:p w14:paraId="60B3A0EE" w14:textId="77777777" w:rsidR="00D96876" w:rsidRPr="00B54D2C" w:rsidRDefault="00D96876" w:rsidP="00D96876">
      <w:pPr>
        <w:pStyle w:val="Heading3"/>
      </w:pPr>
      <w:r>
        <w:t>FPGA SYNC DELAY TIME</w:t>
      </w:r>
    </w:p>
    <w:p w14:paraId="6631A426" w14:textId="77777777" w:rsidR="00D96876" w:rsidRDefault="00D96876" w:rsidP="00D96876">
      <w:pPr>
        <w:rPr>
          <w:lang w:val="en-US"/>
        </w:rPr>
      </w:pPr>
      <w:r w:rsidRPr="00B54D2C">
        <w:rPr>
          <w:lang w:val="en-US"/>
        </w:rPr>
        <w:t xml:space="preserve">Address: </w:t>
      </w:r>
      <w:r w:rsidRPr="00583A3A">
        <w:rPr>
          <w:lang w:val="en-US"/>
        </w:rPr>
        <w:t>0x</w:t>
      </w:r>
      <w:r w:rsidRPr="00583A3A">
        <w:t>1</w:t>
      </w: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3746"/>
        <w:gridCol w:w="703"/>
        <w:gridCol w:w="1759"/>
        <w:gridCol w:w="3340"/>
      </w:tblGrid>
      <w:tr w:rsidR="00D96876" w14:paraId="1A8EF73D" w14:textId="77777777" w:rsidTr="00BE3DDA">
        <w:tc>
          <w:tcPr>
            <w:tcW w:w="908" w:type="dxa"/>
            <w:shd w:val="clear" w:color="auto" w:fill="D1D1D1" w:themeFill="background2" w:themeFillShade="E6"/>
          </w:tcPr>
          <w:p w14:paraId="19732FE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6" w:type="dxa"/>
            <w:shd w:val="clear" w:color="auto" w:fill="D1D1D1" w:themeFill="background2" w:themeFillShade="E6"/>
          </w:tcPr>
          <w:p w14:paraId="7301928C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3" w:type="dxa"/>
            <w:shd w:val="clear" w:color="auto" w:fill="D1D1D1" w:themeFill="background2" w:themeFillShade="E6"/>
          </w:tcPr>
          <w:p w14:paraId="1E5FF8B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59" w:type="dxa"/>
            <w:shd w:val="clear" w:color="auto" w:fill="D1D1D1" w:themeFill="background2" w:themeFillShade="E6"/>
          </w:tcPr>
          <w:p w14:paraId="62D4BDF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40" w:type="dxa"/>
            <w:shd w:val="clear" w:color="auto" w:fill="D1D1D1" w:themeFill="background2" w:themeFillShade="E6"/>
          </w:tcPr>
          <w:p w14:paraId="1688D639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310D9ED8" w14:textId="77777777" w:rsidTr="00BE3DDA">
        <w:trPr>
          <w:trHeight w:val="288"/>
        </w:trPr>
        <w:tc>
          <w:tcPr>
            <w:tcW w:w="908" w:type="dxa"/>
          </w:tcPr>
          <w:p w14:paraId="79AFB147" w14:textId="77777777" w:rsidR="00D96876" w:rsidRPr="00B54D2C" w:rsidRDefault="00D96876" w:rsidP="00BE3DDA">
            <w:r>
              <w:rPr>
                <w:lang w:val="en-US"/>
              </w:rPr>
              <w:t>31:</w:t>
            </w:r>
            <w:r>
              <w:t>16</w:t>
            </w:r>
          </w:p>
        </w:tc>
        <w:tc>
          <w:tcPr>
            <w:tcW w:w="3746" w:type="dxa"/>
          </w:tcPr>
          <w:p w14:paraId="6430F3FE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703" w:type="dxa"/>
          </w:tcPr>
          <w:p w14:paraId="450D333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759" w:type="dxa"/>
          </w:tcPr>
          <w:p w14:paraId="26727396" w14:textId="77777777" w:rsidR="00D96876" w:rsidRPr="00BE3DDA" w:rsidRDefault="00D96876" w:rsidP="00BE3DDA"/>
        </w:tc>
        <w:tc>
          <w:tcPr>
            <w:tcW w:w="3340" w:type="dxa"/>
          </w:tcPr>
          <w:p w14:paraId="0FC91A9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145A85A2" w14:textId="77777777" w:rsidTr="00BE3DDA">
        <w:trPr>
          <w:trHeight w:val="288"/>
        </w:trPr>
        <w:tc>
          <w:tcPr>
            <w:tcW w:w="908" w:type="dxa"/>
          </w:tcPr>
          <w:p w14:paraId="7293A0B4" w14:textId="77777777" w:rsidR="00D96876" w:rsidRPr="00F25C33" w:rsidRDefault="00D96876" w:rsidP="00BE3DDA">
            <w:r>
              <w:t>15:0</w:t>
            </w:r>
          </w:p>
        </w:tc>
        <w:tc>
          <w:tcPr>
            <w:tcW w:w="3746" w:type="dxa"/>
          </w:tcPr>
          <w:p w14:paraId="24890A3C" w14:textId="77777777" w:rsidR="00D96876" w:rsidRPr="00B54D2C" w:rsidRDefault="00D96876" w:rsidP="00BE3DDA">
            <w:r>
              <w:t>FPGA_SYNC_DELAY_TIME</w:t>
            </w:r>
          </w:p>
        </w:tc>
        <w:tc>
          <w:tcPr>
            <w:tcW w:w="703" w:type="dxa"/>
          </w:tcPr>
          <w:p w14:paraId="385A688E" w14:textId="77777777" w:rsidR="00D96876" w:rsidRPr="00F25C33" w:rsidRDefault="00D96876" w:rsidP="00BE3DDA">
            <w:r>
              <w:t>R-W</w:t>
            </w:r>
          </w:p>
        </w:tc>
        <w:tc>
          <w:tcPr>
            <w:tcW w:w="1759" w:type="dxa"/>
          </w:tcPr>
          <w:p w14:paraId="7F69D15F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40" w:type="dxa"/>
          </w:tcPr>
          <w:p w14:paraId="199215C9" w14:textId="77777777" w:rsidR="00D96876" w:rsidRPr="00B54D2C" w:rsidRDefault="00D96876" w:rsidP="00BE3DDA">
            <w:r>
              <w:t xml:space="preserve">Sync signal delay in </w:t>
            </w:r>
            <w:proofErr w:type="spellStart"/>
            <w:r>
              <w:t>uSec</w:t>
            </w:r>
            <w:proofErr w:type="spellEnd"/>
          </w:p>
        </w:tc>
      </w:tr>
    </w:tbl>
    <w:p w14:paraId="6FC54182" w14:textId="77777777" w:rsidR="00D96876" w:rsidRDefault="00D96876" w:rsidP="00D96876"/>
    <w:p w14:paraId="7D6F1820" w14:textId="77777777" w:rsidR="00D96876" w:rsidRPr="00B54D2C" w:rsidRDefault="00D96876" w:rsidP="00D96876">
      <w:pPr>
        <w:pStyle w:val="Heading3"/>
      </w:pPr>
      <w:r>
        <w:t>FPGA SYNC TIME</w:t>
      </w:r>
    </w:p>
    <w:p w14:paraId="29FD863A" w14:textId="77777777" w:rsidR="00D96876" w:rsidRDefault="00D96876" w:rsidP="00D96876">
      <w:pPr>
        <w:rPr>
          <w:lang w:val="en-US"/>
        </w:rPr>
      </w:pPr>
      <w:r w:rsidRPr="00B54D2C">
        <w:rPr>
          <w:lang w:val="en-US"/>
        </w:rPr>
        <w:t xml:space="preserve">Address: </w:t>
      </w:r>
      <w:r w:rsidRPr="00583A3A">
        <w:rPr>
          <w:lang w:val="en-US"/>
        </w:rPr>
        <w:t>0x</w:t>
      </w:r>
      <w:r w:rsidRPr="00583A3A">
        <w:t>1</w:t>
      </w:r>
      <w: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3746"/>
        <w:gridCol w:w="703"/>
        <w:gridCol w:w="1759"/>
        <w:gridCol w:w="3340"/>
      </w:tblGrid>
      <w:tr w:rsidR="00D96876" w14:paraId="5F6C1034" w14:textId="77777777" w:rsidTr="00BE3DDA">
        <w:tc>
          <w:tcPr>
            <w:tcW w:w="908" w:type="dxa"/>
            <w:shd w:val="clear" w:color="auto" w:fill="D1D1D1" w:themeFill="background2" w:themeFillShade="E6"/>
          </w:tcPr>
          <w:p w14:paraId="7E13299F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746" w:type="dxa"/>
            <w:shd w:val="clear" w:color="auto" w:fill="D1D1D1" w:themeFill="background2" w:themeFillShade="E6"/>
          </w:tcPr>
          <w:p w14:paraId="4030AEB3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3" w:type="dxa"/>
            <w:shd w:val="clear" w:color="auto" w:fill="D1D1D1" w:themeFill="background2" w:themeFillShade="E6"/>
          </w:tcPr>
          <w:p w14:paraId="26AADF46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59" w:type="dxa"/>
            <w:shd w:val="clear" w:color="auto" w:fill="D1D1D1" w:themeFill="background2" w:themeFillShade="E6"/>
          </w:tcPr>
          <w:p w14:paraId="04443688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 xml:space="preserve">Encoding\reset </w:t>
            </w:r>
          </w:p>
        </w:tc>
        <w:tc>
          <w:tcPr>
            <w:tcW w:w="3340" w:type="dxa"/>
            <w:shd w:val="clear" w:color="auto" w:fill="D1D1D1" w:themeFill="background2" w:themeFillShade="E6"/>
          </w:tcPr>
          <w:p w14:paraId="47ECB86D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96876" w14:paraId="21169442" w14:textId="77777777" w:rsidTr="00BE3DDA">
        <w:trPr>
          <w:trHeight w:val="288"/>
        </w:trPr>
        <w:tc>
          <w:tcPr>
            <w:tcW w:w="908" w:type="dxa"/>
          </w:tcPr>
          <w:p w14:paraId="4FB6763A" w14:textId="77777777" w:rsidR="00D96876" w:rsidRPr="00B54D2C" w:rsidRDefault="00D96876" w:rsidP="00BE3DDA">
            <w:r>
              <w:rPr>
                <w:lang w:val="en-US"/>
              </w:rPr>
              <w:t>31:</w:t>
            </w:r>
            <w:r>
              <w:t>16</w:t>
            </w:r>
          </w:p>
        </w:tc>
        <w:tc>
          <w:tcPr>
            <w:tcW w:w="3746" w:type="dxa"/>
          </w:tcPr>
          <w:p w14:paraId="25E27905" w14:textId="77777777" w:rsidR="00D96876" w:rsidRPr="00D237C4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SPARE</w:t>
            </w:r>
          </w:p>
        </w:tc>
        <w:tc>
          <w:tcPr>
            <w:tcW w:w="703" w:type="dxa"/>
          </w:tcPr>
          <w:p w14:paraId="7C498882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R-W</w:t>
            </w:r>
          </w:p>
        </w:tc>
        <w:tc>
          <w:tcPr>
            <w:tcW w:w="1759" w:type="dxa"/>
          </w:tcPr>
          <w:p w14:paraId="2C06DF4F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40" w:type="dxa"/>
          </w:tcPr>
          <w:p w14:paraId="1EB1ABC0" w14:textId="77777777" w:rsidR="00D96876" w:rsidRDefault="00D96876" w:rsidP="00BE3DDA">
            <w:pPr>
              <w:rPr>
                <w:lang w:val="en-US"/>
              </w:rPr>
            </w:pPr>
            <w:r>
              <w:rPr>
                <w:lang w:val="en-US"/>
              </w:rPr>
              <w:t>Set to ‘0’</w:t>
            </w:r>
          </w:p>
        </w:tc>
      </w:tr>
      <w:tr w:rsidR="00D96876" w14:paraId="158D3DCD" w14:textId="77777777" w:rsidTr="00BE3DDA">
        <w:trPr>
          <w:trHeight w:val="288"/>
        </w:trPr>
        <w:tc>
          <w:tcPr>
            <w:tcW w:w="908" w:type="dxa"/>
          </w:tcPr>
          <w:p w14:paraId="7A426198" w14:textId="77777777" w:rsidR="00D96876" w:rsidRPr="00F25C33" w:rsidRDefault="00D96876" w:rsidP="00BE3DDA">
            <w:r>
              <w:t>15:0</w:t>
            </w:r>
          </w:p>
        </w:tc>
        <w:tc>
          <w:tcPr>
            <w:tcW w:w="3746" w:type="dxa"/>
          </w:tcPr>
          <w:p w14:paraId="5FA6F835" w14:textId="77777777" w:rsidR="00D96876" w:rsidRPr="00B54D2C" w:rsidRDefault="00D96876" w:rsidP="00BE3DDA">
            <w:r>
              <w:t>FPGA_SYNC_TIME</w:t>
            </w:r>
          </w:p>
        </w:tc>
        <w:tc>
          <w:tcPr>
            <w:tcW w:w="703" w:type="dxa"/>
          </w:tcPr>
          <w:p w14:paraId="238CE9FD" w14:textId="77777777" w:rsidR="00D96876" w:rsidRPr="00F25C33" w:rsidRDefault="00D96876" w:rsidP="00BE3DDA">
            <w:r>
              <w:t>R-W</w:t>
            </w:r>
          </w:p>
        </w:tc>
        <w:tc>
          <w:tcPr>
            <w:tcW w:w="1759" w:type="dxa"/>
          </w:tcPr>
          <w:p w14:paraId="6FF9557D" w14:textId="77777777" w:rsidR="00D96876" w:rsidRDefault="00D96876" w:rsidP="00BE3DDA">
            <w:pPr>
              <w:rPr>
                <w:lang w:val="en-US"/>
              </w:rPr>
            </w:pPr>
          </w:p>
        </w:tc>
        <w:tc>
          <w:tcPr>
            <w:tcW w:w="3340" w:type="dxa"/>
          </w:tcPr>
          <w:p w14:paraId="4B51A0A9" w14:textId="77777777" w:rsidR="00D96876" w:rsidRPr="00B54D2C" w:rsidRDefault="00D96876" w:rsidP="00BE3DDA">
            <w:r>
              <w:t xml:space="preserve">Length of sync signal in </w:t>
            </w:r>
            <w:proofErr w:type="spellStart"/>
            <w:r>
              <w:t>uSec</w:t>
            </w:r>
            <w:proofErr w:type="spellEnd"/>
          </w:p>
        </w:tc>
      </w:tr>
    </w:tbl>
    <w:p w14:paraId="6688A31C" w14:textId="77777777" w:rsidR="00D96876" w:rsidRDefault="00D96876" w:rsidP="00D96876"/>
    <w:p w14:paraId="22E64782" w14:textId="77777777" w:rsidR="00D96876" w:rsidRPr="00351264" w:rsidRDefault="00D96876" w:rsidP="00D96876"/>
    <w:p w14:paraId="0C3181C5" w14:textId="77777777" w:rsidR="00520C46" w:rsidRDefault="00520C46"/>
    <w:sectPr w:rsidR="00520C46" w:rsidSect="00E402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483"/>
    <w:multiLevelType w:val="hybridMultilevel"/>
    <w:tmpl w:val="BB0A10C2"/>
    <w:lvl w:ilvl="0" w:tplc="EF285AE0">
      <w:start w:val="1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6D61666"/>
    <w:multiLevelType w:val="hybridMultilevel"/>
    <w:tmpl w:val="B4862E12"/>
    <w:lvl w:ilvl="0" w:tplc="E0C21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90833"/>
    <w:multiLevelType w:val="hybridMultilevel"/>
    <w:tmpl w:val="62829904"/>
    <w:lvl w:ilvl="0" w:tplc="592A3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C6B5A"/>
    <w:multiLevelType w:val="hybridMultilevel"/>
    <w:tmpl w:val="A69663B6"/>
    <w:lvl w:ilvl="0" w:tplc="5526F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419A0"/>
    <w:multiLevelType w:val="hybridMultilevel"/>
    <w:tmpl w:val="F8A683F4"/>
    <w:lvl w:ilvl="0" w:tplc="A268104E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497640">
    <w:abstractNumId w:val="0"/>
  </w:num>
  <w:num w:numId="2" w16cid:durableId="1955554743">
    <w:abstractNumId w:val="1"/>
  </w:num>
  <w:num w:numId="3" w16cid:durableId="821845602">
    <w:abstractNumId w:val="3"/>
  </w:num>
  <w:num w:numId="4" w16cid:durableId="1243299357">
    <w:abstractNumId w:val="2"/>
  </w:num>
  <w:num w:numId="5" w16cid:durableId="152810536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natan Zohar">
    <w15:presenceInfo w15:providerId="AD" w15:userId="S::yonatanz@forsightrobotics.com::70856ca4-708f-469a-9d2f-678166ca6a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76"/>
    <w:rsid w:val="00147D48"/>
    <w:rsid w:val="00421DFE"/>
    <w:rsid w:val="004A382D"/>
    <w:rsid w:val="004F7B3B"/>
    <w:rsid w:val="00520C46"/>
    <w:rsid w:val="00645739"/>
    <w:rsid w:val="00692DDF"/>
    <w:rsid w:val="008721DA"/>
    <w:rsid w:val="009859E1"/>
    <w:rsid w:val="00C975FC"/>
    <w:rsid w:val="00D96876"/>
    <w:rsid w:val="00E4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D9E4"/>
  <w15:chartTrackingRefBased/>
  <w15:docId w15:val="{51DCEBDC-420A-4F3B-82F3-C747B3EC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876"/>
    <w:rPr>
      <w:kern w:val="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6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6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6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8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8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87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968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68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6876"/>
    <w:rPr>
      <w:kern w:val="0"/>
      <w:sz w:val="20"/>
      <w:szCs w:val="20"/>
      <w:lang w:bidi="ar-SA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8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876"/>
    <w:rPr>
      <w:b/>
      <w:bCs/>
      <w:kern w:val="0"/>
      <w:sz w:val="20"/>
      <w:szCs w:val="20"/>
      <w:lang w:bidi="ar-SA"/>
      <w14:ligatures w14:val="none"/>
    </w:rPr>
  </w:style>
  <w:style w:type="table" w:styleId="TableGrid">
    <w:name w:val="Table Grid"/>
    <w:basedOn w:val="TableNormal"/>
    <w:uiPriority w:val="39"/>
    <w:rsid w:val="00D96876"/>
    <w:pPr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D96876"/>
    <w:pPr>
      <w:spacing w:after="0" w:line="240" w:lineRule="auto"/>
    </w:pPr>
    <w:rPr>
      <w:kern w:val="0"/>
      <w:lang w:bidi="ar-SA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ListTable3-Accent1">
    <w:name w:val="List Table 3 Accent 1"/>
    <w:basedOn w:val="TableNormal"/>
    <w:uiPriority w:val="48"/>
    <w:rsid w:val="00D96876"/>
    <w:pPr>
      <w:spacing w:after="0" w:line="240" w:lineRule="auto"/>
    </w:pPr>
    <w:rPr>
      <w:kern w:val="0"/>
      <w:lang w:bidi="ar-SA"/>
      <w14:ligatures w14:val="none"/>
    </w:r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96876"/>
    <w:pPr>
      <w:spacing w:after="0" w:line="240" w:lineRule="auto"/>
    </w:pPr>
    <w:rPr>
      <w:kern w:val="0"/>
      <w:lang w:bidi="ar-SA"/>
      <w14:ligatures w14:val="none"/>
    </w:r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D96876"/>
    <w:pPr>
      <w:spacing w:after="0" w:line="240" w:lineRule="auto"/>
    </w:pPr>
    <w:rPr>
      <w:kern w:val="0"/>
      <w:lang w:bidi="ar-SA"/>
      <w14:ligatures w14:val="none"/>
    </w:rPr>
  </w:style>
  <w:style w:type="table" w:styleId="TableGridLight">
    <w:name w:val="Grid Table Light"/>
    <w:basedOn w:val="TableNormal"/>
    <w:uiPriority w:val="40"/>
    <w:rsid w:val="00D96876"/>
    <w:pPr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4266</TotalTime>
  <Pages>6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Zohar</dc:creator>
  <cp:keywords/>
  <dc:description/>
  <cp:lastModifiedBy>Yonatan Zohar</cp:lastModifiedBy>
  <cp:revision>4</cp:revision>
  <dcterms:created xsi:type="dcterms:W3CDTF">2024-02-29T08:44:00Z</dcterms:created>
  <dcterms:modified xsi:type="dcterms:W3CDTF">2024-03-03T07:50:00Z</dcterms:modified>
</cp:coreProperties>
</file>